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498" w:type="dxa"/>
        <w:tblLayout w:type="fixed"/>
        <w:tblLook w:val="0000" w:firstRow="0" w:lastRow="0" w:firstColumn="0" w:lastColumn="0" w:noHBand="0" w:noVBand="0"/>
      </w:tblPr>
      <w:tblGrid>
        <w:gridCol w:w="4386"/>
        <w:gridCol w:w="5112"/>
      </w:tblGrid>
      <w:tr w:rsidR="0036152F">
        <w:tc>
          <w:tcPr>
            <w:tcW w:w="4386" w:type="dxa"/>
          </w:tcPr>
          <w:p w:rsidR="0036152F" w:rsidRDefault="001F26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BỘ GIÁO DỤC VÀ ĐÀO TẠO</w:t>
            </w:r>
          </w:p>
          <w:p w:rsidR="0036152F" w:rsidRDefault="00DA50E6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158114</wp:posOffset>
                      </wp:positionV>
                      <wp:extent cx="1222375" cy="0"/>
                      <wp:effectExtent l="38100" t="38100" r="53975" b="7620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22237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782388" id="Straight Connector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5.65pt,12.45pt" to="151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" strokecolor="black [3213]" strokeweight=".25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  <w:r w:rsidR="001F265D">
              <w:rPr>
                <w:b/>
                <w:sz w:val="22"/>
                <w:szCs w:val="22"/>
              </w:rPr>
              <w:t>TRƯỜNG ĐẠI HỌC VIỆT ĐỨC</w:t>
            </w:r>
          </w:p>
        </w:tc>
        <w:tc>
          <w:tcPr>
            <w:tcW w:w="5112" w:type="dxa"/>
            <w:vAlign w:val="center"/>
          </w:tcPr>
          <w:p w:rsidR="0036152F" w:rsidRDefault="001F265D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CỘNG HÒA XÃ HỘI CHỦ NGHĨA VIỆT NAM</w:t>
            </w:r>
          </w:p>
          <w:p w:rsidR="0036152F" w:rsidRDefault="001F265D">
            <w:pPr>
              <w:jc w:val="center"/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Độc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lập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–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Tự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do –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Hạnh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phúc</w:t>
            </w:r>
            <w:proofErr w:type="spellEnd"/>
          </w:p>
        </w:tc>
      </w:tr>
    </w:tbl>
    <w:p w:rsidR="0036152F" w:rsidRDefault="00DA50E6" w:rsidP="00E22F18">
      <w:pPr>
        <w:tabs>
          <w:tab w:val="left" w:pos="5103"/>
          <w:tab w:val="left" w:pos="9356"/>
        </w:tabs>
        <w:spacing w:before="120"/>
        <w:jc w:val="right"/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>
                <wp:simplePos x="0" y="0"/>
                <wp:positionH relativeFrom="column">
                  <wp:posOffset>3615055</wp:posOffset>
                </wp:positionH>
                <wp:positionV relativeFrom="paragraph">
                  <wp:posOffset>5714</wp:posOffset>
                </wp:positionV>
                <wp:extent cx="1382395" cy="0"/>
                <wp:effectExtent l="38100" t="38100" r="46355" b="762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239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28F90" id="Straight Connector 1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4.65pt,.45pt" to="393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" strokecolor="black [3213]" strokeweight=".25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proofErr w:type="spellStart"/>
      <w:r w:rsidR="00E22F18">
        <w:rPr>
          <w:i/>
        </w:rPr>
        <w:t>Bình</w:t>
      </w:r>
      <w:proofErr w:type="spellEnd"/>
      <w:r w:rsidR="00E22F18">
        <w:rPr>
          <w:i/>
        </w:rPr>
        <w:t xml:space="preserve"> </w:t>
      </w:r>
      <w:proofErr w:type="spellStart"/>
      <w:r w:rsidR="00E22F18">
        <w:rPr>
          <w:i/>
        </w:rPr>
        <w:t>Dương</w:t>
      </w:r>
      <w:proofErr w:type="spellEnd"/>
      <w:r w:rsidR="00E22F18">
        <w:rPr>
          <w:i/>
        </w:rPr>
        <w:t xml:space="preserve">, </w:t>
      </w:r>
      <w:proofErr w:type="spellStart"/>
      <w:r w:rsidR="00E22F18">
        <w:rPr>
          <w:i/>
        </w:rPr>
        <w:t>ngày</w:t>
      </w:r>
      <w:proofErr w:type="spellEnd"/>
      <w:r w:rsidR="009E3FCD">
        <w:rPr>
          <w:i/>
        </w:rPr>
        <w:t xml:space="preserve">  </w:t>
      </w:r>
      <w:r w:rsidR="00315D78">
        <w:rPr>
          <w:i/>
        </w:rPr>
        <w:t xml:space="preserve"> </w:t>
      </w:r>
      <w:r w:rsidR="00E22F18">
        <w:rPr>
          <w:i/>
        </w:rPr>
        <w:t xml:space="preserve"> </w:t>
      </w:r>
      <w:proofErr w:type="spellStart"/>
      <w:r w:rsidR="00E22F18">
        <w:rPr>
          <w:i/>
        </w:rPr>
        <w:t>tháng</w:t>
      </w:r>
      <w:proofErr w:type="spellEnd"/>
      <w:r w:rsidR="009E3FCD">
        <w:rPr>
          <w:i/>
        </w:rPr>
        <w:t xml:space="preserve">  </w:t>
      </w:r>
      <w:r w:rsidR="00315D78">
        <w:rPr>
          <w:i/>
        </w:rPr>
        <w:t xml:space="preserve"> </w:t>
      </w:r>
      <w:proofErr w:type="spellStart"/>
      <w:r w:rsidR="001F265D">
        <w:rPr>
          <w:i/>
        </w:rPr>
        <w:t>năm</w:t>
      </w:r>
      <w:proofErr w:type="spellEnd"/>
      <w:r w:rsidR="001F265D">
        <w:rPr>
          <w:i/>
        </w:rPr>
        <w:t xml:space="preserve"> 201</w:t>
      </w:r>
      <w:ins w:id="0" w:author="Thao Pham" w:date="2019-03-11T11:19:00Z">
        <w:r w:rsidR="00642D45">
          <w:rPr>
            <w:i/>
          </w:rPr>
          <w:t>9</w:t>
        </w:r>
      </w:ins>
      <w:del w:id="1" w:author="Thao Pham" w:date="2019-03-11T11:19:00Z">
        <w:r w:rsidR="001F265D" w:rsidDel="00642D45">
          <w:rPr>
            <w:i/>
          </w:rPr>
          <w:delText>8</w:delText>
        </w:r>
      </w:del>
    </w:p>
    <w:p w:rsidR="0036152F" w:rsidRDefault="001F265D" w:rsidP="000E11F7">
      <w:pPr>
        <w:spacing w:before="1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HỢP ĐỒNG THỰC HIỆN </w:t>
      </w:r>
      <w:r>
        <w:rPr>
          <w:b/>
          <w:sz w:val="28"/>
          <w:szCs w:val="28"/>
        </w:rPr>
        <w:br/>
      </w:r>
      <w:r w:rsidR="00E22F18">
        <w:rPr>
          <w:b/>
          <w:sz w:val="28"/>
          <w:szCs w:val="28"/>
        </w:rPr>
        <w:t>ĐỀ TÀI</w:t>
      </w:r>
      <w:r>
        <w:rPr>
          <w:b/>
          <w:sz w:val="28"/>
          <w:szCs w:val="28"/>
        </w:rPr>
        <w:t xml:space="preserve"> NGHIÊN CỨU </w:t>
      </w:r>
      <w:r w:rsidR="00E22F18">
        <w:rPr>
          <w:b/>
          <w:sz w:val="28"/>
          <w:szCs w:val="28"/>
        </w:rPr>
        <w:t xml:space="preserve">KHOA HỌC </w:t>
      </w:r>
      <w:r>
        <w:rPr>
          <w:b/>
          <w:sz w:val="28"/>
          <w:szCs w:val="28"/>
        </w:rPr>
        <w:t xml:space="preserve">CỦA SINH VIÊN </w:t>
      </w:r>
    </w:p>
    <w:p w:rsidR="0036152F" w:rsidRDefault="00313D4D">
      <w:pPr>
        <w:spacing w:after="360"/>
        <w:jc w:val="center"/>
        <w:rPr>
          <w:sz w:val="26"/>
          <w:szCs w:val="26"/>
        </w:rPr>
      </w:pPr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: </w:t>
      </w:r>
      <w:ins w:id="2" w:author="Thao Pham" w:date="2019-03-11T11:19:00Z">
        <w:r w:rsidR="00642D45">
          <w:rPr>
            <w:i/>
            <w:sz w:val="26"/>
            <w:szCs w:val="26"/>
          </w:rPr>
          <w:t xml:space="preserve">2019.   </w:t>
        </w:r>
      </w:ins>
      <w:del w:id="3" w:author="Thao Pham" w:date="2019-03-11T11:19:00Z">
        <w:r w:rsidDel="00642D45">
          <w:rPr>
            <w:i/>
            <w:sz w:val="26"/>
            <w:szCs w:val="26"/>
          </w:rPr>
          <w:delText>2018.</w:delText>
        </w:r>
      </w:del>
      <w:del w:id="4" w:author="Thao Pham" w:date="2018-11-01T11:57:00Z">
        <w:r w:rsidDel="008A11FE">
          <w:rPr>
            <w:i/>
            <w:sz w:val="26"/>
            <w:szCs w:val="26"/>
          </w:rPr>
          <w:delText xml:space="preserve"> </w:delText>
        </w:r>
      </w:del>
      <w:del w:id="5" w:author="Thao Pham" w:date="2019-03-11T11:19:00Z">
        <w:r w:rsidDel="00642D45">
          <w:rPr>
            <w:i/>
            <w:sz w:val="26"/>
            <w:szCs w:val="26"/>
          </w:rPr>
          <w:delText>10</w:delText>
        </w:r>
        <w:r w:rsidR="001F265D" w:rsidDel="00642D45">
          <w:rPr>
            <w:i/>
            <w:sz w:val="26"/>
            <w:szCs w:val="26"/>
          </w:rPr>
          <w:delText xml:space="preserve"> </w:delText>
        </w:r>
      </w:del>
      <w:r w:rsidR="001F265D">
        <w:rPr>
          <w:i/>
          <w:sz w:val="26"/>
          <w:szCs w:val="26"/>
        </w:rPr>
        <w:t xml:space="preserve">SV/HĐNCKH-VGU) </w:t>
      </w:r>
    </w:p>
    <w:p w:rsidR="0036152F" w:rsidRDefault="001F265D">
      <w:pPr>
        <w:pBdr>
          <w:top w:val="nil"/>
          <w:left w:val="nil"/>
          <w:bottom w:val="nil"/>
          <w:right w:val="nil"/>
          <w:between w:val="nil"/>
        </w:pBdr>
        <w:spacing w:before="120" w:after="120"/>
        <w:contextualSpacing/>
        <w:jc w:val="both"/>
        <w:rPr>
          <w:color w:val="000000"/>
          <w:sz w:val="26"/>
          <w:szCs w:val="26"/>
        </w:rPr>
        <w:pPrChange w:id="6" w:author="Duyen Le Thi Minh" w:date="2018-10-31T14:47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20" w:hanging="360"/>
            <w:contextualSpacing/>
            <w:jc w:val="both"/>
          </w:pPr>
        </w:pPrChange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Luật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Dân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Sự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="00EA5FF6" w:rsidRPr="00EA5FF6">
        <w:rPr>
          <w:i/>
          <w:color w:val="000000"/>
          <w:sz w:val="26"/>
          <w:szCs w:val="26"/>
        </w:rPr>
        <w:t>91/2015/QH13</w:t>
      </w:r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ngày</w:t>
      </w:r>
      <w:proofErr w:type="spellEnd"/>
      <w:r>
        <w:rPr>
          <w:i/>
          <w:color w:val="000000"/>
          <w:sz w:val="26"/>
          <w:szCs w:val="26"/>
        </w:rPr>
        <w:t xml:space="preserve"> 24/11/2015;</w:t>
      </w:r>
    </w:p>
    <w:p w:rsidR="0036152F" w:rsidRDefault="001F265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6"/>
          <w:szCs w:val="26"/>
        </w:rPr>
        <w:pPrChange w:id="7" w:author="Duyen Le Thi Minh" w:date="2018-10-31T14:47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20" w:hanging="360"/>
            <w:jc w:val="both"/>
          </w:pPr>
        </w:pPrChange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Thông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tư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số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r w:rsidR="008C6238" w:rsidRPr="008C6238">
        <w:rPr>
          <w:i/>
          <w:color w:val="000000"/>
          <w:sz w:val="26"/>
          <w:szCs w:val="26"/>
        </w:rPr>
        <w:t>27/2015/TTLT-BKHCN-</w:t>
      </w:r>
      <w:proofErr w:type="spellStart"/>
      <w:r w:rsidR="008C6238" w:rsidRPr="008C6238">
        <w:rPr>
          <w:i/>
          <w:color w:val="000000"/>
          <w:sz w:val="26"/>
          <w:szCs w:val="26"/>
        </w:rPr>
        <w:t>BTC</w:t>
      </w:r>
      <w:r>
        <w:rPr>
          <w:i/>
          <w:color w:val="000000"/>
          <w:sz w:val="26"/>
          <w:szCs w:val="26"/>
        </w:rPr>
        <w:t>ban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hành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ngày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30 </w:t>
      </w:r>
      <w:proofErr w:type="spellStart"/>
      <w:r w:rsidR="008C6238" w:rsidRPr="008C6238">
        <w:rPr>
          <w:i/>
          <w:color w:val="000000"/>
          <w:sz w:val="26"/>
          <w:szCs w:val="26"/>
        </w:rPr>
        <w:t>tháng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12 </w:t>
      </w:r>
      <w:proofErr w:type="spellStart"/>
      <w:r w:rsidR="008C6238" w:rsidRPr="008C6238">
        <w:rPr>
          <w:i/>
          <w:color w:val="000000"/>
          <w:sz w:val="26"/>
          <w:szCs w:val="26"/>
        </w:rPr>
        <w:t>năm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2015</w:t>
      </w:r>
      <w:r>
        <w:rPr>
          <w:i/>
          <w:color w:val="000000"/>
          <w:sz w:val="26"/>
          <w:szCs w:val="26"/>
        </w:rPr>
        <w:t xml:space="preserve">của </w:t>
      </w:r>
      <w:proofErr w:type="spellStart"/>
      <w:r>
        <w:rPr>
          <w:i/>
          <w:color w:val="000000"/>
          <w:sz w:val="26"/>
          <w:szCs w:val="26"/>
        </w:rPr>
        <w:t>Bộ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Tài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Chính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và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Bộ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Khoa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C80052">
        <w:rPr>
          <w:i/>
          <w:color w:val="000000"/>
          <w:sz w:val="26"/>
          <w:szCs w:val="26"/>
        </w:rPr>
        <w:t>h</w:t>
      </w:r>
      <w:r>
        <w:rPr>
          <w:i/>
          <w:color w:val="000000"/>
          <w:sz w:val="26"/>
          <w:szCs w:val="26"/>
        </w:rPr>
        <w:t>ọc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và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Công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C80052">
        <w:rPr>
          <w:i/>
          <w:color w:val="000000"/>
          <w:sz w:val="26"/>
          <w:szCs w:val="26"/>
        </w:rPr>
        <w:t>n</w:t>
      </w:r>
      <w:r>
        <w:rPr>
          <w:i/>
          <w:color w:val="000000"/>
          <w:sz w:val="26"/>
          <w:szCs w:val="26"/>
        </w:rPr>
        <w:t>ghệ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hướng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dẫn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về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quy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định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khoán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chi </w:t>
      </w:r>
      <w:proofErr w:type="spellStart"/>
      <w:r w:rsidR="008C6238" w:rsidRPr="008C6238">
        <w:rPr>
          <w:i/>
          <w:color w:val="000000"/>
          <w:sz w:val="26"/>
          <w:szCs w:val="26"/>
        </w:rPr>
        <w:t>thực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hiện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nhiệm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vụ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khoa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học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và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công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nghệ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sử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dụng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ngân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sách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nhà</w:t>
      </w:r>
      <w:proofErr w:type="spellEnd"/>
      <w:r w:rsidR="008C6238" w:rsidRPr="008C6238">
        <w:rPr>
          <w:i/>
          <w:color w:val="000000"/>
          <w:sz w:val="26"/>
          <w:szCs w:val="26"/>
        </w:rPr>
        <w:t xml:space="preserve"> </w:t>
      </w:r>
      <w:proofErr w:type="spellStart"/>
      <w:r w:rsidR="008C6238" w:rsidRPr="008C6238">
        <w:rPr>
          <w:i/>
          <w:color w:val="000000"/>
          <w:sz w:val="26"/>
          <w:szCs w:val="26"/>
        </w:rPr>
        <w:t>nước</w:t>
      </w:r>
      <w:proofErr w:type="spellEnd"/>
      <w:r w:rsidR="008C6238">
        <w:rPr>
          <w:i/>
          <w:color w:val="000000"/>
          <w:sz w:val="26"/>
          <w:szCs w:val="26"/>
        </w:rPr>
        <w:t>;</w:t>
      </w:r>
    </w:p>
    <w:p w:rsidR="0036152F" w:rsidRPr="00EA5FF6" w:rsidRDefault="001F265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6"/>
          <w:szCs w:val="26"/>
        </w:rPr>
        <w:pPrChange w:id="8" w:author="Duyen Le Thi Minh" w:date="2018-10-31T14:47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14" w:hanging="357"/>
            <w:jc w:val="both"/>
          </w:pPr>
        </w:pPrChange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Thông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tư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số</w:t>
      </w:r>
      <w:proofErr w:type="spellEnd"/>
      <w:r>
        <w:rPr>
          <w:i/>
          <w:color w:val="000000"/>
          <w:sz w:val="26"/>
          <w:szCs w:val="26"/>
        </w:rPr>
        <w:t xml:space="preserve"> 19/2012</w:t>
      </w:r>
      <w:r w:rsidR="00CB1AF4">
        <w:rPr>
          <w:i/>
          <w:color w:val="000000"/>
          <w:sz w:val="26"/>
          <w:szCs w:val="26"/>
        </w:rPr>
        <w:t>/</w:t>
      </w:r>
      <w:r>
        <w:rPr>
          <w:i/>
          <w:color w:val="000000"/>
          <w:sz w:val="26"/>
          <w:szCs w:val="26"/>
        </w:rPr>
        <w:t xml:space="preserve">TT-BGDĐT ban </w:t>
      </w:r>
      <w:proofErr w:type="spellStart"/>
      <w:r>
        <w:rPr>
          <w:i/>
          <w:color w:val="000000"/>
          <w:sz w:val="26"/>
          <w:szCs w:val="26"/>
        </w:rPr>
        <w:t>hành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ngày</w:t>
      </w:r>
      <w:proofErr w:type="spellEnd"/>
      <w:r>
        <w:rPr>
          <w:i/>
          <w:color w:val="000000"/>
          <w:sz w:val="26"/>
          <w:szCs w:val="26"/>
        </w:rPr>
        <w:t xml:space="preserve"> 01/06/2012 </w:t>
      </w:r>
      <w:proofErr w:type="spellStart"/>
      <w:r>
        <w:rPr>
          <w:i/>
          <w:color w:val="000000"/>
          <w:sz w:val="26"/>
          <w:szCs w:val="26"/>
        </w:rPr>
        <w:t>của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Bộ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Giáo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C80052">
        <w:rPr>
          <w:i/>
          <w:color w:val="000000"/>
          <w:sz w:val="26"/>
          <w:szCs w:val="26"/>
        </w:rPr>
        <w:t>d</w:t>
      </w:r>
      <w:r>
        <w:rPr>
          <w:i/>
          <w:color w:val="000000"/>
          <w:sz w:val="26"/>
          <w:szCs w:val="26"/>
        </w:rPr>
        <w:t>ục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và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Đào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C80052">
        <w:rPr>
          <w:i/>
          <w:color w:val="000000"/>
          <w:sz w:val="26"/>
          <w:szCs w:val="26"/>
        </w:rPr>
        <w:t>t</w:t>
      </w:r>
      <w:r>
        <w:rPr>
          <w:i/>
          <w:color w:val="000000"/>
          <w:sz w:val="26"/>
          <w:szCs w:val="26"/>
        </w:rPr>
        <w:t>ạo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về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Quy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C80052">
        <w:rPr>
          <w:i/>
          <w:color w:val="000000"/>
          <w:sz w:val="26"/>
          <w:szCs w:val="26"/>
        </w:rPr>
        <w:t>đ</w:t>
      </w:r>
      <w:r>
        <w:rPr>
          <w:i/>
          <w:color w:val="000000"/>
          <w:sz w:val="26"/>
          <w:szCs w:val="26"/>
        </w:rPr>
        <w:t>ịnh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cho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các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hoạt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động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nghiên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cứu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của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sinh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viên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trong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các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viện</w:t>
      </w:r>
      <w:proofErr w:type="spellEnd"/>
      <w:r>
        <w:rPr>
          <w:i/>
          <w:color w:val="000000"/>
          <w:sz w:val="26"/>
          <w:szCs w:val="26"/>
        </w:rPr>
        <w:t xml:space="preserve">, </w:t>
      </w:r>
      <w:proofErr w:type="spellStart"/>
      <w:r>
        <w:rPr>
          <w:i/>
          <w:color w:val="000000"/>
          <w:sz w:val="26"/>
          <w:szCs w:val="26"/>
        </w:rPr>
        <w:t>trường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đại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học</w:t>
      </w:r>
      <w:proofErr w:type="spellEnd"/>
      <w:r>
        <w:rPr>
          <w:i/>
          <w:color w:val="000000"/>
          <w:sz w:val="26"/>
          <w:szCs w:val="26"/>
        </w:rPr>
        <w:t>;</w:t>
      </w:r>
    </w:p>
    <w:p w:rsidR="00EA5FF6" w:rsidRPr="00EA5FF6" w:rsidRDefault="00EA5FF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6"/>
          <w:szCs w:val="26"/>
        </w:rPr>
        <w:pPrChange w:id="9" w:author="Duyen Le Thi Minh" w:date="2018-10-31T14:47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20" w:hanging="360"/>
            <w:jc w:val="both"/>
          </w:pPr>
        </w:pPrChange>
      </w:pPr>
      <w:proofErr w:type="spellStart"/>
      <w:r w:rsidRPr="00EA5FF6">
        <w:rPr>
          <w:i/>
          <w:color w:val="000000"/>
          <w:sz w:val="26"/>
          <w:szCs w:val="26"/>
        </w:rPr>
        <w:t>Căn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cứ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Quyết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định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số</w:t>
      </w:r>
      <w:proofErr w:type="spellEnd"/>
      <w:r w:rsidRPr="00EA5FF6">
        <w:rPr>
          <w:i/>
          <w:color w:val="000000"/>
          <w:sz w:val="26"/>
          <w:szCs w:val="26"/>
        </w:rPr>
        <w:t xml:space="preserve"> 1196/QĐ-</w:t>
      </w:r>
      <w:proofErr w:type="spellStart"/>
      <w:r w:rsidRPr="00EA5FF6">
        <w:rPr>
          <w:i/>
          <w:color w:val="000000"/>
          <w:sz w:val="26"/>
          <w:szCs w:val="26"/>
        </w:rPr>
        <w:t>TTg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ngày</w:t>
      </w:r>
      <w:proofErr w:type="spellEnd"/>
      <w:r w:rsidRPr="00EA5FF6">
        <w:rPr>
          <w:i/>
          <w:color w:val="000000"/>
          <w:sz w:val="26"/>
          <w:szCs w:val="26"/>
        </w:rPr>
        <w:t xml:space="preserve"> 01 </w:t>
      </w:r>
      <w:proofErr w:type="spellStart"/>
      <w:r w:rsidRPr="00EA5FF6">
        <w:rPr>
          <w:i/>
          <w:color w:val="000000"/>
          <w:sz w:val="26"/>
          <w:szCs w:val="26"/>
        </w:rPr>
        <w:t>tháng</w:t>
      </w:r>
      <w:proofErr w:type="spellEnd"/>
      <w:r w:rsidRPr="00EA5FF6">
        <w:rPr>
          <w:i/>
          <w:color w:val="000000"/>
          <w:sz w:val="26"/>
          <w:szCs w:val="26"/>
        </w:rPr>
        <w:t xml:space="preserve"> 09 </w:t>
      </w:r>
      <w:proofErr w:type="spellStart"/>
      <w:r w:rsidRPr="00EA5FF6">
        <w:rPr>
          <w:i/>
          <w:color w:val="000000"/>
          <w:sz w:val="26"/>
          <w:szCs w:val="26"/>
        </w:rPr>
        <w:t>năm</w:t>
      </w:r>
      <w:proofErr w:type="spellEnd"/>
      <w:r w:rsidRPr="00EA5FF6">
        <w:rPr>
          <w:i/>
          <w:color w:val="000000"/>
          <w:sz w:val="26"/>
          <w:szCs w:val="26"/>
        </w:rPr>
        <w:t xml:space="preserve"> 2008 </w:t>
      </w:r>
      <w:proofErr w:type="spellStart"/>
      <w:r w:rsidRPr="00EA5FF6">
        <w:rPr>
          <w:i/>
          <w:color w:val="000000"/>
          <w:sz w:val="26"/>
          <w:szCs w:val="26"/>
        </w:rPr>
        <w:t>của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Thủ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tướng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Chính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phủ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về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việc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thành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lập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Trường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Đại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học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Việt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Đức</w:t>
      </w:r>
      <w:proofErr w:type="spellEnd"/>
      <w:r w:rsidRPr="00EA5FF6">
        <w:rPr>
          <w:i/>
          <w:color w:val="000000"/>
          <w:sz w:val="26"/>
          <w:szCs w:val="26"/>
        </w:rPr>
        <w:t>;</w:t>
      </w:r>
    </w:p>
    <w:p w:rsidR="00EA5FF6" w:rsidRDefault="00EA5FF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6"/>
          <w:szCs w:val="26"/>
        </w:rPr>
        <w:pPrChange w:id="10" w:author="Duyen Le Thi Minh" w:date="2018-10-31T14:47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20" w:hanging="360"/>
            <w:jc w:val="both"/>
          </w:pPr>
        </w:pPrChange>
      </w:pPr>
      <w:proofErr w:type="spellStart"/>
      <w:r w:rsidRPr="00EA5FF6">
        <w:rPr>
          <w:i/>
          <w:color w:val="000000"/>
          <w:sz w:val="26"/>
          <w:szCs w:val="26"/>
        </w:rPr>
        <w:t>Căn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cứ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Quyết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định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số</w:t>
      </w:r>
      <w:proofErr w:type="spellEnd"/>
      <w:r w:rsidRPr="00EA5FF6">
        <w:rPr>
          <w:i/>
          <w:color w:val="000000"/>
          <w:sz w:val="26"/>
          <w:szCs w:val="26"/>
        </w:rPr>
        <w:t xml:space="preserve"> 890/QĐ-</w:t>
      </w:r>
      <w:proofErr w:type="spellStart"/>
      <w:r w:rsidRPr="00EA5FF6">
        <w:rPr>
          <w:i/>
          <w:color w:val="000000"/>
          <w:sz w:val="26"/>
          <w:szCs w:val="26"/>
        </w:rPr>
        <w:t>TTg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ngày</w:t>
      </w:r>
      <w:proofErr w:type="spellEnd"/>
      <w:r w:rsidRPr="00EA5FF6">
        <w:rPr>
          <w:i/>
          <w:color w:val="000000"/>
          <w:sz w:val="26"/>
          <w:szCs w:val="26"/>
        </w:rPr>
        <w:t xml:space="preserve"> 19 </w:t>
      </w:r>
      <w:proofErr w:type="spellStart"/>
      <w:r w:rsidRPr="00EA5FF6">
        <w:rPr>
          <w:i/>
          <w:color w:val="000000"/>
          <w:sz w:val="26"/>
          <w:szCs w:val="26"/>
        </w:rPr>
        <w:t>tháng</w:t>
      </w:r>
      <w:proofErr w:type="spellEnd"/>
      <w:r w:rsidRPr="00EA5FF6">
        <w:rPr>
          <w:i/>
          <w:color w:val="000000"/>
          <w:sz w:val="26"/>
          <w:szCs w:val="26"/>
        </w:rPr>
        <w:t xml:space="preserve"> 6 </w:t>
      </w:r>
      <w:proofErr w:type="spellStart"/>
      <w:r w:rsidRPr="00EA5FF6">
        <w:rPr>
          <w:i/>
          <w:color w:val="000000"/>
          <w:sz w:val="26"/>
          <w:szCs w:val="26"/>
        </w:rPr>
        <w:t>năm</w:t>
      </w:r>
      <w:proofErr w:type="spellEnd"/>
      <w:r w:rsidRPr="00EA5FF6">
        <w:rPr>
          <w:i/>
          <w:color w:val="000000"/>
          <w:sz w:val="26"/>
          <w:szCs w:val="26"/>
        </w:rPr>
        <w:t xml:space="preserve"> 2017 </w:t>
      </w:r>
      <w:proofErr w:type="spellStart"/>
      <w:r w:rsidRPr="00EA5FF6">
        <w:rPr>
          <w:i/>
          <w:color w:val="000000"/>
          <w:sz w:val="26"/>
          <w:szCs w:val="26"/>
        </w:rPr>
        <w:t>của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Thủ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tướng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Chính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phủ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về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việc</w:t>
      </w:r>
      <w:proofErr w:type="spellEnd"/>
      <w:r w:rsidRPr="00EA5FF6">
        <w:rPr>
          <w:i/>
          <w:color w:val="000000"/>
          <w:sz w:val="26"/>
          <w:szCs w:val="26"/>
        </w:rPr>
        <w:t xml:space="preserve"> ban </w:t>
      </w:r>
      <w:proofErr w:type="spellStart"/>
      <w:r w:rsidRPr="00EA5FF6">
        <w:rPr>
          <w:i/>
          <w:color w:val="000000"/>
          <w:sz w:val="26"/>
          <w:szCs w:val="26"/>
        </w:rPr>
        <w:t>hành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Quy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chế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tổ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chức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và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hoạt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động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của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Trường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Đại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học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Việt</w:t>
      </w:r>
      <w:proofErr w:type="spellEnd"/>
      <w:r w:rsidRPr="00EA5FF6">
        <w:rPr>
          <w:i/>
          <w:color w:val="000000"/>
          <w:sz w:val="26"/>
          <w:szCs w:val="26"/>
        </w:rPr>
        <w:t xml:space="preserve"> </w:t>
      </w:r>
      <w:proofErr w:type="spellStart"/>
      <w:r w:rsidRPr="00EA5FF6">
        <w:rPr>
          <w:i/>
          <w:color w:val="000000"/>
          <w:sz w:val="26"/>
          <w:szCs w:val="26"/>
        </w:rPr>
        <w:t>Đức</w:t>
      </w:r>
      <w:proofErr w:type="spellEnd"/>
      <w:r w:rsidRPr="00EA5FF6">
        <w:rPr>
          <w:i/>
          <w:color w:val="000000"/>
          <w:sz w:val="26"/>
          <w:szCs w:val="26"/>
        </w:rPr>
        <w:t>;</w:t>
      </w:r>
    </w:p>
    <w:p w:rsidR="005F5B5D" w:rsidRDefault="005F5B5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6"/>
          <w:szCs w:val="26"/>
        </w:rPr>
        <w:pPrChange w:id="11" w:author="Duyen Le Thi Minh" w:date="2018-10-31T14:47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20" w:hanging="360"/>
            <w:jc w:val="both"/>
          </w:pPr>
        </w:pPrChange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Quyết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định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số</w:t>
      </w:r>
      <w:proofErr w:type="spellEnd"/>
      <w:r>
        <w:rPr>
          <w:i/>
          <w:color w:val="000000"/>
          <w:sz w:val="26"/>
          <w:szCs w:val="26"/>
        </w:rPr>
        <w:t xml:space="preserve"> 192/QĐ-ĐHVĐ </w:t>
      </w:r>
      <w:proofErr w:type="spellStart"/>
      <w:r>
        <w:rPr>
          <w:i/>
          <w:color w:val="000000"/>
          <w:sz w:val="26"/>
          <w:szCs w:val="26"/>
        </w:rPr>
        <w:t>ngày</w:t>
      </w:r>
      <w:proofErr w:type="spellEnd"/>
      <w:r>
        <w:rPr>
          <w:i/>
          <w:color w:val="000000"/>
          <w:sz w:val="26"/>
          <w:szCs w:val="26"/>
        </w:rPr>
        <w:t xml:space="preserve"> 22 </w:t>
      </w:r>
      <w:proofErr w:type="spellStart"/>
      <w:r>
        <w:rPr>
          <w:i/>
          <w:color w:val="000000"/>
          <w:sz w:val="26"/>
          <w:szCs w:val="26"/>
        </w:rPr>
        <w:t>tháng</w:t>
      </w:r>
      <w:proofErr w:type="spellEnd"/>
      <w:r>
        <w:rPr>
          <w:i/>
          <w:color w:val="000000"/>
          <w:sz w:val="26"/>
          <w:szCs w:val="26"/>
        </w:rPr>
        <w:t xml:space="preserve"> 6 </w:t>
      </w:r>
      <w:proofErr w:type="spellStart"/>
      <w:r>
        <w:rPr>
          <w:i/>
          <w:color w:val="000000"/>
          <w:sz w:val="26"/>
          <w:szCs w:val="26"/>
        </w:rPr>
        <w:t>năm</w:t>
      </w:r>
      <w:proofErr w:type="spellEnd"/>
      <w:r>
        <w:rPr>
          <w:i/>
          <w:color w:val="000000"/>
          <w:sz w:val="26"/>
          <w:szCs w:val="26"/>
        </w:rPr>
        <w:t xml:space="preserve"> 2017 </w:t>
      </w:r>
      <w:proofErr w:type="spellStart"/>
      <w:r>
        <w:rPr>
          <w:i/>
          <w:color w:val="000000"/>
          <w:sz w:val="26"/>
          <w:szCs w:val="26"/>
        </w:rPr>
        <w:t>của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Hiệu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trưởng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Trường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Đại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học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Việt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Đức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quy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định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về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quản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lý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hoạt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động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khoa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học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và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công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nghệ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trong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Trường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Đại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học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Việt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Đức</w:t>
      </w:r>
      <w:proofErr w:type="spellEnd"/>
      <w:r>
        <w:rPr>
          <w:i/>
          <w:color w:val="000000"/>
          <w:sz w:val="26"/>
          <w:szCs w:val="26"/>
        </w:rPr>
        <w:t>;</w:t>
      </w:r>
    </w:p>
    <w:p w:rsidR="005F5B5D" w:rsidRPr="008C6238" w:rsidRDefault="001F265D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6"/>
          <w:szCs w:val="26"/>
        </w:rPr>
        <w:pPrChange w:id="12" w:author="Duyen Le Thi Minh" w:date="2018-10-31T14:47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14" w:hanging="357"/>
            <w:jc w:val="both"/>
          </w:pPr>
        </w:pPrChange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 w:rsidR="009E3FCD">
        <w:rPr>
          <w:i/>
          <w:color w:val="000000"/>
          <w:sz w:val="26"/>
          <w:szCs w:val="26"/>
        </w:rPr>
        <w:t>Quyết</w:t>
      </w:r>
      <w:proofErr w:type="spellEnd"/>
      <w:r w:rsidR="009E3FCD">
        <w:rPr>
          <w:i/>
          <w:color w:val="000000"/>
          <w:sz w:val="26"/>
          <w:szCs w:val="26"/>
        </w:rPr>
        <w:t xml:space="preserve"> </w:t>
      </w:r>
      <w:proofErr w:type="spellStart"/>
      <w:r w:rsidR="009E3FCD">
        <w:rPr>
          <w:i/>
          <w:color w:val="000000"/>
          <w:sz w:val="26"/>
          <w:szCs w:val="26"/>
        </w:rPr>
        <w:t>định</w:t>
      </w:r>
      <w:proofErr w:type="spellEnd"/>
      <w:r w:rsidR="009E3FCD">
        <w:rPr>
          <w:i/>
          <w:color w:val="000000"/>
          <w:sz w:val="26"/>
          <w:szCs w:val="26"/>
        </w:rPr>
        <w:t xml:space="preserve"> </w:t>
      </w:r>
      <w:proofErr w:type="spellStart"/>
      <w:r w:rsidR="009E3FCD">
        <w:rPr>
          <w:i/>
          <w:color w:val="000000"/>
          <w:sz w:val="26"/>
          <w:szCs w:val="26"/>
        </w:rPr>
        <w:t>số</w:t>
      </w:r>
      <w:proofErr w:type="spellEnd"/>
      <w:r w:rsidR="009E3FCD">
        <w:rPr>
          <w:i/>
          <w:color w:val="000000"/>
          <w:sz w:val="26"/>
          <w:szCs w:val="26"/>
        </w:rPr>
        <w:t xml:space="preserve"> </w:t>
      </w:r>
      <w:ins w:id="13" w:author="Thao Pham" w:date="2019-03-11T11:20:00Z">
        <w:r w:rsidR="00642D45">
          <w:rPr>
            <w:i/>
            <w:color w:val="000000"/>
            <w:sz w:val="26"/>
            <w:szCs w:val="26"/>
          </w:rPr>
          <w:t>50</w:t>
        </w:r>
      </w:ins>
      <w:ins w:id="14" w:author="Thao Pham" w:date="2018-11-01T11:43:00Z">
        <w:r w:rsidR="008E464D" w:rsidRPr="008E464D">
          <w:rPr>
            <w:i/>
            <w:color w:val="000000"/>
            <w:sz w:val="26"/>
            <w:szCs w:val="26"/>
          </w:rPr>
          <w:t>/</w:t>
        </w:r>
      </w:ins>
      <w:del w:id="15" w:author="Thao Pham" w:date="2018-11-01T11:43:00Z">
        <w:r w:rsidR="009E3FCD" w:rsidRPr="0020065C" w:rsidDel="008E464D">
          <w:rPr>
            <w:i/>
            <w:sz w:val="26"/>
            <w:szCs w:val="26"/>
            <w:u w:val="single"/>
            <w:rPrChange w:id="16" w:author="Thao Pham" w:date="2018-11-01T10:43:00Z">
              <w:rPr>
                <w:i/>
                <w:color w:val="000000"/>
                <w:sz w:val="26"/>
                <w:szCs w:val="26"/>
              </w:rPr>
            </w:rPrChange>
          </w:rPr>
          <w:delText xml:space="preserve"> </w:delText>
        </w:r>
      </w:del>
      <w:ins w:id="17" w:author="Duyen Le Thi Minh" w:date="2018-10-31T14:48:00Z">
        <w:del w:id="18" w:author="Thao Pham" w:date="2018-11-01T11:43:00Z">
          <w:r w:rsidR="0021551E" w:rsidRPr="0020065C" w:rsidDel="008E464D">
            <w:rPr>
              <w:i/>
              <w:sz w:val="26"/>
              <w:szCs w:val="26"/>
              <w:u w:val="single"/>
              <w:rPrChange w:id="19" w:author="Thao Pham" w:date="2018-11-01T10:43:00Z">
                <w:rPr>
                  <w:i/>
                  <w:color w:val="000000"/>
                  <w:sz w:val="26"/>
                  <w:szCs w:val="26"/>
                </w:rPr>
              </w:rPrChange>
            </w:rPr>
            <w:delText xml:space="preserve">   </w:delText>
          </w:r>
        </w:del>
      </w:ins>
      <w:del w:id="20" w:author="Thao Pham" w:date="2018-11-01T11:43:00Z">
        <w:r w:rsidR="007B0A70" w:rsidRPr="0020065C" w:rsidDel="008E464D">
          <w:rPr>
            <w:i/>
            <w:sz w:val="26"/>
            <w:szCs w:val="26"/>
            <w:u w:val="single"/>
            <w:rPrChange w:id="21" w:author="Thao Pham" w:date="2018-11-01T10:43:00Z">
              <w:rPr>
                <w:i/>
                <w:color w:val="000000"/>
                <w:sz w:val="26"/>
                <w:szCs w:val="26"/>
              </w:rPr>
            </w:rPrChange>
          </w:rPr>
          <w:delText>/</w:delText>
        </w:r>
      </w:del>
      <w:r w:rsidR="007B0A70">
        <w:rPr>
          <w:i/>
          <w:color w:val="000000"/>
          <w:sz w:val="26"/>
          <w:szCs w:val="26"/>
        </w:rPr>
        <w:t xml:space="preserve">QĐ-ĐHVĐ </w:t>
      </w:r>
      <w:proofErr w:type="spellStart"/>
      <w:r w:rsidR="00F764BC" w:rsidRPr="007140CF">
        <w:rPr>
          <w:i/>
          <w:color w:val="000000"/>
          <w:sz w:val="26"/>
          <w:szCs w:val="26"/>
        </w:rPr>
        <w:t>ngày</w:t>
      </w:r>
      <w:proofErr w:type="spellEnd"/>
      <w:del w:id="22" w:author="Thao Pham" w:date="2018-11-01T11:43:00Z">
        <w:r w:rsidR="00F764BC" w:rsidRPr="007140CF" w:rsidDel="007140CF">
          <w:rPr>
            <w:i/>
            <w:sz w:val="26"/>
            <w:szCs w:val="26"/>
            <w:rPrChange w:id="23" w:author="Thao Pham" w:date="2018-11-01T11:43:00Z">
              <w:rPr>
                <w:i/>
                <w:color w:val="000000"/>
                <w:sz w:val="26"/>
                <w:szCs w:val="26"/>
              </w:rPr>
            </w:rPrChange>
          </w:rPr>
          <w:delText xml:space="preserve"> </w:delText>
        </w:r>
      </w:del>
      <w:ins w:id="24" w:author="Duyen Le Thi Minh" w:date="2018-10-31T14:48:00Z">
        <w:del w:id="25" w:author="Thao Pham" w:date="2018-11-01T11:43:00Z">
          <w:r w:rsidR="0021551E" w:rsidRPr="007140CF" w:rsidDel="007140CF">
            <w:rPr>
              <w:i/>
              <w:sz w:val="26"/>
              <w:szCs w:val="26"/>
              <w:rPrChange w:id="26" w:author="Thao Pham" w:date="2018-11-01T11:43:00Z">
                <w:rPr>
                  <w:i/>
                  <w:color w:val="000000"/>
                  <w:sz w:val="26"/>
                  <w:szCs w:val="26"/>
                </w:rPr>
              </w:rPrChange>
            </w:rPr>
            <w:delText xml:space="preserve">   </w:delText>
          </w:r>
        </w:del>
      </w:ins>
      <w:ins w:id="27" w:author="Thao Pham" w:date="2018-11-01T11:43:00Z">
        <w:r w:rsidR="00642D45">
          <w:rPr>
            <w:i/>
            <w:sz w:val="26"/>
            <w:szCs w:val="26"/>
          </w:rPr>
          <w:t xml:space="preserve"> 25</w:t>
        </w:r>
        <w:r w:rsidR="007140CF" w:rsidRPr="007140CF">
          <w:rPr>
            <w:i/>
            <w:sz w:val="26"/>
            <w:szCs w:val="26"/>
            <w:rPrChange w:id="28" w:author="Thao Pham" w:date="2018-11-01T11:43:00Z">
              <w:rPr>
                <w:i/>
                <w:sz w:val="26"/>
                <w:szCs w:val="26"/>
                <w:u w:val="single"/>
              </w:rPr>
            </w:rPrChange>
          </w:rPr>
          <w:t xml:space="preserve"> </w:t>
        </w:r>
      </w:ins>
      <w:del w:id="29" w:author="Thao Pham" w:date="2018-11-01T11:43:00Z">
        <w:r w:rsidR="00F764BC" w:rsidRPr="007140CF" w:rsidDel="007140CF">
          <w:rPr>
            <w:i/>
            <w:sz w:val="26"/>
            <w:szCs w:val="26"/>
            <w:rPrChange w:id="30" w:author="Thao Pham" w:date="2018-11-01T11:43:00Z">
              <w:rPr>
                <w:i/>
                <w:color w:val="000000"/>
                <w:sz w:val="26"/>
                <w:szCs w:val="26"/>
              </w:rPr>
            </w:rPrChange>
          </w:rPr>
          <w:delText xml:space="preserve"> </w:delText>
        </w:r>
      </w:del>
      <w:proofErr w:type="spellStart"/>
      <w:r w:rsidR="00EA5FF6" w:rsidRPr="007140CF">
        <w:rPr>
          <w:i/>
          <w:color w:val="000000"/>
          <w:sz w:val="26"/>
          <w:szCs w:val="26"/>
        </w:rPr>
        <w:t>tháng</w:t>
      </w:r>
      <w:proofErr w:type="spellEnd"/>
      <w:r w:rsidR="00F764BC" w:rsidRPr="007140CF">
        <w:rPr>
          <w:i/>
          <w:sz w:val="26"/>
          <w:szCs w:val="26"/>
          <w:rPrChange w:id="31" w:author="Thao Pham" w:date="2018-11-01T11:43:00Z">
            <w:rPr>
              <w:i/>
              <w:color w:val="000000"/>
              <w:sz w:val="26"/>
              <w:szCs w:val="26"/>
            </w:rPr>
          </w:rPrChange>
        </w:rPr>
        <w:t xml:space="preserve"> </w:t>
      </w:r>
      <w:ins w:id="32" w:author="Thao Pham" w:date="2018-11-01T11:43:00Z">
        <w:r w:rsidR="007140CF" w:rsidRPr="007140CF">
          <w:rPr>
            <w:i/>
            <w:sz w:val="26"/>
            <w:szCs w:val="26"/>
            <w:rPrChange w:id="33" w:author="Thao Pham" w:date="2018-11-01T11:43:00Z">
              <w:rPr>
                <w:i/>
                <w:sz w:val="26"/>
                <w:szCs w:val="26"/>
                <w:u w:val="single"/>
              </w:rPr>
            </w:rPrChange>
          </w:rPr>
          <w:t>0</w:t>
        </w:r>
        <w:r w:rsidR="00642D45">
          <w:rPr>
            <w:i/>
            <w:sz w:val="26"/>
            <w:szCs w:val="26"/>
          </w:rPr>
          <w:t>1</w:t>
        </w:r>
      </w:ins>
      <w:ins w:id="34" w:author="Duyen Le Thi Minh" w:date="2018-10-31T14:48:00Z">
        <w:del w:id="35" w:author="Thao Pham" w:date="2018-11-01T11:43:00Z">
          <w:r w:rsidR="0021551E" w:rsidRPr="007140CF" w:rsidDel="007140CF">
            <w:rPr>
              <w:i/>
              <w:sz w:val="26"/>
              <w:szCs w:val="26"/>
              <w:rPrChange w:id="36" w:author="Thao Pham" w:date="2018-11-01T11:43:00Z">
                <w:rPr>
                  <w:i/>
                  <w:color w:val="000000"/>
                  <w:sz w:val="26"/>
                  <w:szCs w:val="26"/>
                </w:rPr>
              </w:rPrChange>
            </w:rPr>
            <w:delText xml:space="preserve">   </w:delText>
          </w:r>
        </w:del>
      </w:ins>
      <w:ins w:id="37" w:author="Thao Pham" w:date="2018-11-01T11:50:00Z">
        <w:r w:rsidR="003B7121">
          <w:rPr>
            <w:i/>
            <w:sz w:val="26"/>
            <w:szCs w:val="26"/>
          </w:rPr>
          <w:t xml:space="preserve"> </w:t>
        </w:r>
      </w:ins>
      <w:del w:id="38" w:author="Thao Pham" w:date="2018-11-01T11:49:00Z">
        <w:r w:rsidR="00F764BC" w:rsidRPr="007140CF" w:rsidDel="003B7121">
          <w:rPr>
            <w:i/>
            <w:sz w:val="26"/>
            <w:szCs w:val="26"/>
            <w:rPrChange w:id="39" w:author="Thao Pham" w:date="2018-11-01T11:43:00Z">
              <w:rPr>
                <w:i/>
                <w:color w:val="000000"/>
                <w:sz w:val="26"/>
                <w:szCs w:val="26"/>
              </w:rPr>
            </w:rPrChange>
          </w:rPr>
          <w:delText xml:space="preserve"> </w:delText>
        </w:r>
      </w:del>
      <w:proofErr w:type="spellStart"/>
      <w:r w:rsidR="00EA5FF6" w:rsidRPr="007140CF">
        <w:rPr>
          <w:i/>
          <w:color w:val="000000"/>
          <w:sz w:val="26"/>
          <w:szCs w:val="26"/>
        </w:rPr>
        <w:t>năm</w:t>
      </w:r>
      <w:proofErr w:type="spellEnd"/>
      <w:r w:rsidR="00EA5FF6">
        <w:rPr>
          <w:i/>
          <w:color w:val="000000"/>
          <w:sz w:val="26"/>
          <w:szCs w:val="26"/>
        </w:rPr>
        <w:t xml:space="preserve"> 201</w:t>
      </w:r>
      <w:ins w:id="40" w:author="Thao Pham" w:date="2019-03-11T11:20:00Z">
        <w:r w:rsidR="00642D45">
          <w:rPr>
            <w:i/>
            <w:color w:val="000000"/>
            <w:sz w:val="26"/>
            <w:szCs w:val="26"/>
          </w:rPr>
          <w:t>9</w:t>
        </w:r>
      </w:ins>
      <w:del w:id="41" w:author="Thao Pham" w:date="2019-03-11T11:20:00Z">
        <w:r w:rsidR="00EA5FF6" w:rsidDel="00642D45">
          <w:rPr>
            <w:i/>
            <w:color w:val="000000"/>
            <w:sz w:val="26"/>
            <w:szCs w:val="26"/>
          </w:rPr>
          <w:delText>8</w:delText>
        </w:r>
      </w:del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của</w:t>
      </w:r>
      <w:proofErr w:type="spellEnd"/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Hiệu</w:t>
      </w:r>
      <w:proofErr w:type="spellEnd"/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trưởng</w:t>
      </w:r>
      <w:proofErr w:type="spellEnd"/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Trường</w:t>
      </w:r>
      <w:proofErr w:type="spellEnd"/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Đại</w:t>
      </w:r>
      <w:proofErr w:type="spellEnd"/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học</w:t>
      </w:r>
      <w:proofErr w:type="spellEnd"/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Việt</w:t>
      </w:r>
      <w:proofErr w:type="spellEnd"/>
      <w:r w:rsidR="00EA5FF6">
        <w:rPr>
          <w:i/>
          <w:color w:val="000000"/>
          <w:sz w:val="26"/>
          <w:szCs w:val="26"/>
        </w:rPr>
        <w:t xml:space="preserve"> </w:t>
      </w:r>
      <w:proofErr w:type="spellStart"/>
      <w:r w:rsidR="00EA5FF6">
        <w:rPr>
          <w:i/>
          <w:color w:val="000000"/>
          <w:sz w:val="26"/>
          <w:szCs w:val="26"/>
        </w:rPr>
        <w:t>Đức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về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việc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thành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lập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Hội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đồng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Khoa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học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đánh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giá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đề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tài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sinh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viên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năm</w:t>
      </w:r>
      <w:proofErr w:type="spellEnd"/>
      <w:r w:rsidR="005F5B5D">
        <w:rPr>
          <w:i/>
          <w:color w:val="000000"/>
          <w:sz w:val="26"/>
          <w:szCs w:val="26"/>
        </w:rPr>
        <w:t xml:space="preserve"> 201</w:t>
      </w:r>
      <w:ins w:id="42" w:author="Thao Pham" w:date="2019-03-11T11:20:00Z">
        <w:r w:rsidR="00642D45">
          <w:rPr>
            <w:i/>
            <w:color w:val="000000"/>
            <w:sz w:val="26"/>
            <w:szCs w:val="26"/>
          </w:rPr>
          <w:t>9</w:t>
        </w:r>
      </w:ins>
      <w:del w:id="43" w:author="Thao Pham" w:date="2019-03-11T11:20:00Z">
        <w:r w:rsidR="005F5B5D" w:rsidDel="00642D45">
          <w:rPr>
            <w:i/>
            <w:color w:val="000000"/>
            <w:sz w:val="26"/>
            <w:szCs w:val="26"/>
          </w:rPr>
          <w:delText>8</w:delText>
        </w:r>
      </w:del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và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kết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quả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đánh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giá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của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Hội</w:t>
      </w:r>
      <w:proofErr w:type="spellEnd"/>
      <w:r w:rsidR="005F5B5D">
        <w:rPr>
          <w:i/>
          <w:color w:val="000000"/>
          <w:sz w:val="26"/>
          <w:szCs w:val="26"/>
        </w:rPr>
        <w:t xml:space="preserve"> </w:t>
      </w:r>
      <w:proofErr w:type="spellStart"/>
      <w:r w:rsidR="005F5B5D">
        <w:rPr>
          <w:i/>
          <w:color w:val="000000"/>
          <w:sz w:val="26"/>
          <w:szCs w:val="26"/>
        </w:rPr>
        <w:t>đồng</w:t>
      </w:r>
      <w:proofErr w:type="spellEnd"/>
      <w:r w:rsidR="005F5B5D">
        <w:rPr>
          <w:i/>
          <w:color w:val="000000"/>
          <w:sz w:val="26"/>
          <w:szCs w:val="26"/>
        </w:rPr>
        <w:t>;</w:t>
      </w:r>
    </w:p>
    <w:p w:rsidR="008C6238" w:rsidRPr="005F5B5D" w:rsidRDefault="008C62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6"/>
          <w:szCs w:val="26"/>
        </w:rPr>
        <w:pPrChange w:id="44" w:author="Duyen Le Thi Minh" w:date="2018-10-31T14:48:00Z">
          <w:pPr>
            <w:numPr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14" w:hanging="357"/>
            <w:jc w:val="both"/>
          </w:pPr>
        </w:pPrChange>
      </w:pPr>
      <w:proofErr w:type="spellStart"/>
      <w:r>
        <w:rPr>
          <w:i/>
          <w:color w:val="000000"/>
          <w:sz w:val="26"/>
          <w:szCs w:val="26"/>
        </w:rPr>
        <w:t>Căn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vào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đề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nghị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của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Phòng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Quản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lý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Nghiên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cứu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Khoa</w:t>
      </w:r>
      <w:proofErr w:type="spellEnd"/>
      <w:r>
        <w:rPr>
          <w:i/>
          <w:color w:val="000000"/>
          <w:sz w:val="26"/>
          <w:szCs w:val="26"/>
        </w:rPr>
        <w:t xml:space="preserve"> </w:t>
      </w:r>
      <w:proofErr w:type="spellStart"/>
      <w:r>
        <w:rPr>
          <w:i/>
          <w:color w:val="000000"/>
          <w:sz w:val="26"/>
          <w:szCs w:val="26"/>
        </w:rPr>
        <w:t>học</w:t>
      </w:r>
      <w:proofErr w:type="spellEnd"/>
      <w:r>
        <w:rPr>
          <w:i/>
          <w:color w:val="000000"/>
          <w:sz w:val="26"/>
          <w:szCs w:val="26"/>
        </w:rPr>
        <w:t>,</w:t>
      </w:r>
    </w:p>
    <w:p w:rsidR="004D541C" w:rsidRDefault="004D541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i/>
          <w:color w:val="000000"/>
          <w:sz w:val="26"/>
          <w:szCs w:val="26"/>
        </w:rPr>
        <w:pPrChange w:id="45" w:author="Thao Pham" w:date="2018-11-01T11:57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14"/>
            <w:jc w:val="both"/>
          </w:pPr>
        </w:pPrChange>
      </w:pPr>
    </w:p>
    <w:p w:rsidR="004D541C" w:rsidRPr="0021551E" w:rsidRDefault="008C6238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color w:val="000000"/>
          <w:sz w:val="26"/>
          <w:szCs w:val="26"/>
        </w:rPr>
        <w:pPrChange w:id="46" w:author="Duyen Le Thi Minh" w:date="2018-10-31T14:48:00Z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/>
            <w:ind w:left="714"/>
            <w:jc w:val="both"/>
          </w:pPr>
        </w:pPrChange>
      </w:pPr>
      <w:del w:id="47" w:author="Duyen Le Thi Minh" w:date="2018-10-31T14:48:00Z">
        <w:r w:rsidRPr="0021551E" w:rsidDel="0021551E">
          <w:rPr>
            <w:color w:val="000000"/>
            <w:sz w:val="26"/>
            <w:szCs w:val="26"/>
            <w:rPrChange w:id="48" w:author="Duyen Le Thi Minh" w:date="2018-10-31T14:48:00Z">
              <w:rPr>
                <w:i/>
                <w:color w:val="000000"/>
                <w:sz w:val="26"/>
                <w:szCs w:val="26"/>
              </w:rPr>
            </w:rPrChange>
          </w:rPr>
          <w:delText xml:space="preserve"> </w:delText>
        </w:r>
      </w:del>
      <w:proofErr w:type="spellStart"/>
      <w:r w:rsidRPr="0021551E">
        <w:rPr>
          <w:color w:val="000000"/>
          <w:sz w:val="26"/>
          <w:szCs w:val="26"/>
          <w:rPrChange w:id="49" w:author="Duyen Le Thi Minh" w:date="2018-10-31T14:48:00Z">
            <w:rPr>
              <w:i/>
              <w:color w:val="000000"/>
              <w:sz w:val="26"/>
              <w:szCs w:val="26"/>
            </w:rPr>
          </w:rPrChange>
        </w:rPr>
        <w:t>Chúng</w:t>
      </w:r>
      <w:proofErr w:type="spellEnd"/>
      <w:r w:rsidRPr="0021551E">
        <w:rPr>
          <w:color w:val="000000"/>
          <w:sz w:val="26"/>
          <w:szCs w:val="26"/>
          <w:rPrChange w:id="50" w:author="Duyen Le Thi Minh" w:date="2018-10-31T14:48:00Z">
            <w:rPr>
              <w:i/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Pr="0021551E">
        <w:rPr>
          <w:color w:val="000000"/>
          <w:sz w:val="26"/>
          <w:szCs w:val="26"/>
          <w:rPrChange w:id="51" w:author="Duyen Le Thi Minh" w:date="2018-10-31T14:48:00Z">
            <w:rPr>
              <w:i/>
              <w:color w:val="000000"/>
              <w:sz w:val="26"/>
              <w:szCs w:val="26"/>
            </w:rPr>
          </w:rPrChange>
        </w:rPr>
        <w:t>tôi</w:t>
      </w:r>
      <w:proofErr w:type="spellEnd"/>
      <w:r w:rsidRPr="0021551E">
        <w:rPr>
          <w:color w:val="000000"/>
          <w:sz w:val="26"/>
          <w:szCs w:val="26"/>
          <w:rPrChange w:id="52" w:author="Duyen Le Thi Minh" w:date="2018-10-31T14:48:00Z">
            <w:rPr>
              <w:i/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Pr="0021551E">
        <w:rPr>
          <w:color w:val="000000"/>
          <w:sz w:val="26"/>
          <w:szCs w:val="26"/>
          <w:rPrChange w:id="53" w:author="Duyen Le Thi Minh" w:date="2018-10-31T14:48:00Z">
            <w:rPr>
              <w:i/>
              <w:color w:val="000000"/>
              <w:sz w:val="26"/>
              <w:szCs w:val="26"/>
            </w:rPr>
          </w:rPrChange>
        </w:rPr>
        <w:t>gồm</w:t>
      </w:r>
      <w:proofErr w:type="spellEnd"/>
      <w:r w:rsidRPr="0021551E">
        <w:rPr>
          <w:color w:val="000000"/>
          <w:sz w:val="26"/>
          <w:szCs w:val="26"/>
          <w:rPrChange w:id="54" w:author="Duyen Le Thi Minh" w:date="2018-10-31T14:48:00Z">
            <w:rPr>
              <w:i/>
              <w:color w:val="000000"/>
              <w:sz w:val="26"/>
              <w:szCs w:val="26"/>
            </w:rPr>
          </w:rPrChange>
        </w:rPr>
        <w:t>:</w:t>
      </w:r>
    </w:p>
    <w:p w:rsidR="0036152F" w:rsidRDefault="001F265D" w:rsidP="004F58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3544"/>
        </w:tabs>
        <w:spacing w:before="240" w:after="240"/>
        <w:ind w:right="40"/>
        <w:jc w:val="both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Bên</w:t>
      </w:r>
      <w:proofErr w:type="spellEnd"/>
      <w:r>
        <w:rPr>
          <w:b/>
          <w:color w:val="000000"/>
          <w:sz w:val="26"/>
          <w:szCs w:val="26"/>
        </w:rPr>
        <w:t xml:space="preserve"> A: </w:t>
      </w:r>
      <w:proofErr w:type="spellStart"/>
      <w:r>
        <w:rPr>
          <w:b/>
          <w:color w:val="000000"/>
          <w:sz w:val="26"/>
          <w:szCs w:val="26"/>
        </w:rPr>
        <w:t>Trường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Đại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học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Việt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Đức</w:t>
      </w:r>
      <w:proofErr w:type="spellEnd"/>
    </w:p>
    <w:p w:rsidR="0036152F" w:rsidRDefault="001F265D" w:rsidP="00954A76">
      <w:pPr>
        <w:spacing w:before="60"/>
        <w:jc w:val="both"/>
        <w:rPr>
          <w:color w:val="222222"/>
          <w:sz w:val="26"/>
          <w:szCs w:val="26"/>
        </w:rPr>
      </w:pP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: </w:t>
      </w:r>
      <w:proofErr w:type="spellStart"/>
      <w:r w:rsidR="00EA5FF6">
        <w:rPr>
          <w:sz w:val="26"/>
          <w:szCs w:val="26"/>
        </w:rPr>
        <w:t>Đường</w:t>
      </w:r>
      <w:proofErr w:type="spellEnd"/>
      <w:r w:rsidR="00EA5FF6">
        <w:rPr>
          <w:sz w:val="26"/>
          <w:szCs w:val="26"/>
        </w:rPr>
        <w:t xml:space="preserve"> </w:t>
      </w:r>
      <w:proofErr w:type="spellStart"/>
      <w:r w:rsidR="00EA5FF6">
        <w:rPr>
          <w:sz w:val="26"/>
          <w:szCs w:val="26"/>
        </w:rPr>
        <w:t>Lê</w:t>
      </w:r>
      <w:proofErr w:type="spellEnd"/>
      <w:r w:rsidR="00EA5FF6">
        <w:rPr>
          <w:sz w:val="26"/>
          <w:szCs w:val="26"/>
        </w:rPr>
        <w:t xml:space="preserve"> Lai, </w:t>
      </w:r>
      <w:proofErr w:type="spellStart"/>
      <w:r w:rsidR="00EA5FF6">
        <w:rPr>
          <w:sz w:val="26"/>
          <w:szCs w:val="26"/>
        </w:rPr>
        <w:t>Phường</w:t>
      </w:r>
      <w:proofErr w:type="spellEnd"/>
      <w:r w:rsidR="00EA5FF6">
        <w:rPr>
          <w:sz w:val="26"/>
          <w:szCs w:val="26"/>
        </w:rPr>
        <w:t xml:space="preserve"> </w:t>
      </w:r>
      <w:proofErr w:type="spellStart"/>
      <w:r w:rsidR="00EA5FF6">
        <w:rPr>
          <w:sz w:val="26"/>
          <w:szCs w:val="26"/>
        </w:rPr>
        <w:t>Hòa</w:t>
      </w:r>
      <w:proofErr w:type="spellEnd"/>
      <w:r w:rsidR="00EA5FF6">
        <w:rPr>
          <w:sz w:val="26"/>
          <w:szCs w:val="26"/>
        </w:rPr>
        <w:t xml:space="preserve"> </w:t>
      </w:r>
      <w:proofErr w:type="spellStart"/>
      <w:r w:rsidR="00EA5FF6">
        <w:rPr>
          <w:sz w:val="26"/>
          <w:szCs w:val="26"/>
        </w:rPr>
        <w:t>Phú</w:t>
      </w:r>
      <w:proofErr w:type="spellEnd"/>
      <w:r w:rsidR="00EA5FF6">
        <w:rPr>
          <w:sz w:val="26"/>
          <w:szCs w:val="26"/>
        </w:rPr>
        <w:t>, Tp.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tỉnh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Dương</w:t>
      </w:r>
      <w:proofErr w:type="spellEnd"/>
    </w:p>
    <w:p w:rsidR="0036152F" w:rsidRPr="00EA5FF6" w:rsidRDefault="001F265D" w:rsidP="00954A76">
      <w:pPr>
        <w:shd w:val="clear" w:color="auto" w:fill="FFFFFF"/>
        <w:tabs>
          <w:tab w:val="left" w:pos="709"/>
          <w:tab w:val="left" w:pos="4820"/>
        </w:tabs>
        <w:spacing w:before="60"/>
        <w:jc w:val="both"/>
        <w:rPr>
          <w:rFonts w:ascii="Verdana" w:eastAsia="Verdana" w:hAnsi="Verdana" w:cs="Verdana"/>
          <w:sz w:val="26"/>
          <w:szCs w:val="26"/>
        </w:rPr>
      </w:pPr>
      <w:proofErr w:type="spellStart"/>
      <w:r w:rsidRPr="00EA5FF6">
        <w:rPr>
          <w:sz w:val="26"/>
          <w:szCs w:val="26"/>
        </w:rPr>
        <w:t>Điện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thoại</w:t>
      </w:r>
      <w:proofErr w:type="spellEnd"/>
      <w:r w:rsidRPr="00EA5FF6">
        <w:rPr>
          <w:sz w:val="26"/>
          <w:szCs w:val="26"/>
        </w:rPr>
        <w:t>: +84- (0)274 2220990</w:t>
      </w:r>
      <w:r w:rsidRPr="00EA5FF6">
        <w:rPr>
          <w:sz w:val="26"/>
          <w:szCs w:val="26"/>
        </w:rPr>
        <w:tab/>
        <w:t>Fax:  +84- (0)274 2220980</w:t>
      </w:r>
    </w:p>
    <w:p w:rsidR="0036152F" w:rsidRPr="00EA5FF6" w:rsidRDefault="001F265D" w:rsidP="00954A76">
      <w:pPr>
        <w:shd w:val="clear" w:color="auto" w:fill="FFFFFF"/>
        <w:tabs>
          <w:tab w:val="left" w:pos="4820"/>
        </w:tabs>
        <w:spacing w:before="60"/>
        <w:jc w:val="both"/>
        <w:rPr>
          <w:sz w:val="26"/>
          <w:szCs w:val="26"/>
        </w:rPr>
      </w:pPr>
      <w:proofErr w:type="spellStart"/>
      <w:r w:rsidRPr="00EA5FF6">
        <w:rPr>
          <w:sz w:val="26"/>
          <w:szCs w:val="26"/>
        </w:rPr>
        <w:t>Số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tài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khoản</w:t>
      </w:r>
      <w:proofErr w:type="spellEnd"/>
      <w:r w:rsidRPr="00EA5FF6">
        <w:rPr>
          <w:sz w:val="26"/>
          <w:szCs w:val="26"/>
        </w:rPr>
        <w:t xml:space="preserve">: </w:t>
      </w:r>
      <w:r w:rsidR="007B0A70" w:rsidRPr="007B0A70">
        <w:rPr>
          <w:sz w:val="26"/>
          <w:szCs w:val="26"/>
        </w:rPr>
        <w:t>3714.0.1023505</w:t>
      </w:r>
      <w:r w:rsidRPr="00EA5FF6">
        <w:rPr>
          <w:sz w:val="26"/>
          <w:szCs w:val="26"/>
        </w:rPr>
        <w:tab/>
      </w:r>
      <w:proofErr w:type="spellStart"/>
      <w:r w:rsidRPr="00EA5FF6">
        <w:rPr>
          <w:sz w:val="26"/>
          <w:szCs w:val="26"/>
        </w:rPr>
        <w:t>Tại</w:t>
      </w:r>
      <w:proofErr w:type="spellEnd"/>
      <w:r w:rsidRPr="00EA5FF6">
        <w:rPr>
          <w:sz w:val="26"/>
          <w:szCs w:val="26"/>
        </w:rPr>
        <w:t xml:space="preserve">:  Kho </w:t>
      </w:r>
      <w:proofErr w:type="spellStart"/>
      <w:r w:rsidRPr="00EA5FF6">
        <w:rPr>
          <w:sz w:val="26"/>
          <w:szCs w:val="26"/>
        </w:rPr>
        <w:t>bạc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nhà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nước</w:t>
      </w:r>
      <w:proofErr w:type="spellEnd"/>
      <w:r w:rsidRPr="00EA5FF6">
        <w:rPr>
          <w:sz w:val="26"/>
          <w:szCs w:val="26"/>
        </w:rPr>
        <w:t xml:space="preserve"> TP. HCM</w:t>
      </w:r>
    </w:p>
    <w:p w:rsidR="0036152F" w:rsidRPr="00EA5FF6" w:rsidRDefault="00F053CB" w:rsidP="00954A76">
      <w:pPr>
        <w:shd w:val="clear" w:color="auto" w:fill="FFFFFF"/>
        <w:tabs>
          <w:tab w:val="left" w:pos="4820"/>
        </w:tabs>
        <w:spacing w:before="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thuế</w:t>
      </w:r>
      <w:proofErr w:type="spellEnd"/>
      <w:r>
        <w:rPr>
          <w:sz w:val="26"/>
          <w:szCs w:val="26"/>
        </w:rPr>
        <w:t>: 0309102769;</w:t>
      </w:r>
      <w:r>
        <w:rPr>
          <w:sz w:val="26"/>
          <w:szCs w:val="26"/>
        </w:rPr>
        <w:tab/>
      </w:r>
      <w:proofErr w:type="spellStart"/>
      <w:r w:rsidR="001F265D" w:rsidRPr="00EA5FF6">
        <w:rPr>
          <w:sz w:val="26"/>
          <w:szCs w:val="26"/>
        </w:rPr>
        <w:t>Mã</w:t>
      </w:r>
      <w:proofErr w:type="spellEnd"/>
      <w:r w:rsidR="001F265D" w:rsidRPr="00EA5FF6">
        <w:rPr>
          <w:sz w:val="26"/>
          <w:szCs w:val="26"/>
        </w:rPr>
        <w:t xml:space="preserve"> </w:t>
      </w:r>
      <w:proofErr w:type="spellStart"/>
      <w:r w:rsidR="001F265D" w:rsidRPr="00EA5FF6">
        <w:rPr>
          <w:sz w:val="26"/>
          <w:szCs w:val="26"/>
        </w:rPr>
        <w:t>quan</w:t>
      </w:r>
      <w:proofErr w:type="spellEnd"/>
      <w:r w:rsidR="001F265D" w:rsidRPr="00EA5FF6">
        <w:rPr>
          <w:sz w:val="26"/>
          <w:szCs w:val="26"/>
        </w:rPr>
        <w:t xml:space="preserve"> </w:t>
      </w:r>
      <w:proofErr w:type="spellStart"/>
      <w:r w:rsidR="001F265D" w:rsidRPr="00EA5FF6">
        <w:rPr>
          <w:sz w:val="26"/>
          <w:szCs w:val="26"/>
        </w:rPr>
        <w:t>hệ</w:t>
      </w:r>
      <w:proofErr w:type="spellEnd"/>
      <w:r w:rsidR="001F265D" w:rsidRPr="00EA5FF6">
        <w:rPr>
          <w:sz w:val="26"/>
          <w:szCs w:val="26"/>
        </w:rPr>
        <w:t xml:space="preserve"> </w:t>
      </w:r>
      <w:proofErr w:type="spellStart"/>
      <w:r w:rsidR="001F265D" w:rsidRPr="00EA5FF6">
        <w:rPr>
          <w:sz w:val="26"/>
          <w:szCs w:val="26"/>
        </w:rPr>
        <w:t>ngân</w:t>
      </w:r>
      <w:proofErr w:type="spellEnd"/>
      <w:r w:rsidR="001F265D" w:rsidRPr="00EA5FF6">
        <w:rPr>
          <w:sz w:val="26"/>
          <w:szCs w:val="26"/>
        </w:rPr>
        <w:t xml:space="preserve"> </w:t>
      </w:r>
      <w:proofErr w:type="spellStart"/>
      <w:r w:rsidR="001F265D" w:rsidRPr="00EA5FF6">
        <w:rPr>
          <w:sz w:val="26"/>
          <w:szCs w:val="26"/>
        </w:rPr>
        <w:t>sách</w:t>
      </w:r>
      <w:proofErr w:type="spellEnd"/>
      <w:r w:rsidR="001F265D" w:rsidRPr="00EA5FF6">
        <w:rPr>
          <w:sz w:val="26"/>
          <w:szCs w:val="26"/>
        </w:rPr>
        <w:t>: 1023505</w:t>
      </w:r>
    </w:p>
    <w:p w:rsidR="0036152F" w:rsidRPr="00EA5FF6" w:rsidDel="00037310" w:rsidRDefault="001F265D" w:rsidP="00954A76">
      <w:pPr>
        <w:shd w:val="clear" w:color="auto" w:fill="FFFFFF"/>
        <w:tabs>
          <w:tab w:val="left" w:pos="4820"/>
        </w:tabs>
        <w:spacing w:before="60"/>
        <w:jc w:val="both"/>
        <w:rPr>
          <w:del w:id="55" w:author="Thao Pham" w:date="2018-11-01T11:41:00Z"/>
          <w:sz w:val="26"/>
          <w:szCs w:val="26"/>
        </w:rPr>
      </w:pPr>
      <w:proofErr w:type="spellStart"/>
      <w:r w:rsidRPr="00EA5FF6">
        <w:rPr>
          <w:sz w:val="26"/>
          <w:szCs w:val="26"/>
        </w:rPr>
        <w:t>Đại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diện</w:t>
      </w:r>
      <w:proofErr w:type="spellEnd"/>
      <w:r w:rsidRPr="00EA5FF6">
        <w:rPr>
          <w:sz w:val="26"/>
          <w:szCs w:val="26"/>
        </w:rPr>
        <w:t xml:space="preserve">: </w:t>
      </w:r>
      <w:proofErr w:type="spellStart"/>
      <w:ins w:id="56" w:author="Duyen Le Thi Minh" w:date="2018-10-31T13:38:00Z">
        <w:r w:rsidR="00C64C88">
          <w:rPr>
            <w:sz w:val="26"/>
            <w:szCs w:val="26"/>
          </w:rPr>
          <w:t>Ông</w:t>
        </w:r>
        <w:proofErr w:type="spellEnd"/>
        <w:r w:rsidR="00C64C88">
          <w:rPr>
            <w:sz w:val="26"/>
            <w:szCs w:val="26"/>
          </w:rPr>
          <w:t xml:space="preserve"> </w:t>
        </w:r>
      </w:ins>
      <w:del w:id="57" w:author="Duyen Le Thi Minh" w:date="2018-10-31T13:38:00Z">
        <w:r w:rsidR="007B0A70" w:rsidDel="00C64C88">
          <w:rPr>
            <w:sz w:val="26"/>
            <w:szCs w:val="26"/>
          </w:rPr>
          <w:delText>PGS. TS.</w:delText>
        </w:r>
      </w:del>
      <w:proofErr w:type="spellStart"/>
      <w:r w:rsidR="003915A6" w:rsidRPr="00EA5FF6">
        <w:rPr>
          <w:sz w:val="26"/>
          <w:szCs w:val="26"/>
        </w:rPr>
        <w:t>Phạm</w:t>
      </w:r>
      <w:proofErr w:type="spellEnd"/>
      <w:r w:rsidR="003915A6" w:rsidRPr="00EA5FF6">
        <w:rPr>
          <w:sz w:val="26"/>
          <w:szCs w:val="26"/>
        </w:rPr>
        <w:t xml:space="preserve"> </w:t>
      </w:r>
      <w:proofErr w:type="spellStart"/>
      <w:r w:rsidR="003915A6" w:rsidRPr="00EA5FF6">
        <w:rPr>
          <w:sz w:val="26"/>
          <w:szCs w:val="26"/>
        </w:rPr>
        <w:t>Văn</w:t>
      </w:r>
      <w:proofErr w:type="spellEnd"/>
      <w:r w:rsidR="003915A6" w:rsidRPr="00EA5FF6">
        <w:rPr>
          <w:sz w:val="26"/>
          <w:szCs w:val="26"/>
        </w:rPr>
        <w:t xml:space="preserve"> Song</w:t>
      </w:r>
      <w:r w:rsidRPr="00EA5FF6">
        <w:rPr>
          <w:sz w:val="26"/>
          <w:szCs w:val="26"/>
        </w:rPr>
        <w:tab/>
      </w:r>
      <w:proofErr w:type="spellStart"/>
      <w:r w:rsidRPr="00EA5FF6">
        <w:rPr>
          <w:sz w:val="26"/>
          <w:szCs w:val="26"/>
        </w:rPr>
        <w:t>Chức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vụ</w:t>
      </w:r>
      <w:proofErr w:type="spellEnd"/>
      <w:r w:rsidRPr="00EA5FF6">
        <w:rPr>
          <w:sz w:val="26"/>
          <w:szCs w:val="26"/>
        </w:rPr>
        <w:t xml:space="preserve">: </w:t>
      </w:r>
      <w:proofErr w:type="spellStart"/>
      <w:r w:rsidR="003915A6" w:rsidRPr="00EA5FF6">
        <w:rPr>
          <w:sz w:val="26"/>
          <w:szCs w:val="26"/>
        </w:rPr>
        <w:t>Phó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hiệu</w:t>
      </w:r>
      <w:proofErr w:type="spellEnd"/>
      <w:r w:rsidRPr="00EA5FF6">
        <w:rPr>
          <w:sz w:val="26"/>
          <w:szCs w:val="26"/>
        </w:rPr>
        <w:t xml:space="preserve"> </w:t>
      </w:r>
      <w:proofErr w:type="spellStart"/>
      <w:r w:rsidRPr="00EA5FF6">
        <w:rPr>
          <w:sz w:val="26"/>
          <w:szCs w:val="26"/>
        </w:rPr>
        <w:t>trưởng</w:t>
      </w:r>
      <w:proofErr w:type="spellEnd"/>
      <w:r w:rsidRPr="00EA5FF6">
        <w:rPr>
          <w:sz w:val="26"/>
          <w:szCs w:val="26"/>
        </w:rPr>
        <w:t>.</w:t>
      </w:r>
    </w:p>
    <w:p w:rsidR="00971C7E" w:rsidDel="00037310" w:rsidRDefault="00971C7E" w:rsidP="00DE498B">
      <w:pPr>
        <w:shd w:val="clear" w:color="auto" w:fill="FFFFFF"/>
        <w:tabs>
          <w:tab w:val="left" w:pos="4820"/>
        </w:tabs>
        <w:spacing w:before="240" w:after="120"/>
        <w:jc w:val="both"/>
        <w:rPr>
          <w:del w:id="58" w:author="Thao Pham" w:date="2018-11-01T11:41:00Z"/>
          <w:b/>
          <w:color w:val="000000"/>
          <w:sz w:val="26"/>
          <w:szCs w:val="26"/>
        </w:rPr>
      </w:pPr>
    </w:p>
    <w:p w:rsidR="00971C7E" w:rsidDel="00037310" w:rsidRDefault="00971C7E">
      <w:pPr>
        <w:shd w:val="clear" w:color="auto" w:fill="FFFFFF"/>
        <w:tabs>
          <w:tab w:val="left" w:pos="5387"/>
        </w:tabs>
        <w:spacing w:before="240" w:after="120"/>
        <w:jc w:val="both"/>
        <w:rPr>
          <w:del w:id="59" w:author="Thao Pham" w:date="2018-11-01T11:41:00Z"/>
          <w:b/>
          <w:color w:val="000000"/>
          <w:sz w:val="26"/>
          <w:szCs w:val="26"/>
        </w:rPr>
      </w:pPr>
    </w:p>
    <w:p w:rsidR="00DE498B" w:rsidDel="00037310" w:rsidRDefault="00DE498B">
      <w:pPr>
        <w:shd w:val="clear" w:color="auto" w:fill="FFFFFF"/>
        <w:tabs>
          <w:tab w:val="left" w:pos="5387"/>
        </w:tabs>
        <w:spacing w:before="240" w:after="120"/>
        <w:jc w:val="both"/>
        <w:rPr>
          <w:del w:id="60" w:author="Thao Pham" w:date="2018-11-01T11:41:00Z"/>
          <w:b/>
          <w:color w:val="000000"/>
          <w:sz w:val="26"/>
          <w:szCs w:val="26"/>
        </w:rPr>
      </w:pPr>
    </w:p>
    <w:p w:rsidR="00971C7E" w:rsidRDefault="00971C7E">
      <w:pPr>
        <w:shd w:val="clear" w:color="auto" w:fill="FFFFFF"/>
        <w:tabs>
          <w:tab w:val="left" w:pos="4820"/>
        </w:tabs>
        <w:spacing w:before="60"/>
        <w:jc w:val="both"/>
        <w:rPr>
          <w:b/>
          <w:color w:val="000000"/>
          <w:sz w:val="26"/>
          <w:szCs w:val="26"/>
        </w:rPr>
        <w:pPrChange w:id="61" w:author="Thao Pham" w:date="2018-11-01T11:41:00Z">
          <w:pPr>
            <w:shd w:val="clear" w:color="auto" w:fill="FFFFFF"/>
            <w:tabs>
              <w:tab w:val="left" w:pos="5387"/>
            </w:tabs>
            <w:spacing w:before="240" w:after="120"/>
            <w:jc w:val="both"/>
          </w:pPr>
        </w:pPrChange>
      </w:pPr>
    </w:p>
    <w:p w:rsidR="00CE3C57" w:rsidRDefault="001F265D" w:rsidP="00C37E96">
      <w:pPr>
        <w:shd w:val="clear" w:color="auto" w:fill="FFFFFF"/>
        <w:tabs>
          <w:tab w:val="left" w:pos="5387"/>
        </w:tabs>
        <w:spacing w:before="240" w:after="120"/>
        <w:jc w:val="both"/>
        <w:rPr>
          <w:ins w:id="62" w:author="Duyen Le Thi Minh" w:date="2018-10-31T13:39:00Z"/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Bên</w:t>
      </w:r>
      <w:proofErr w:type="spellEnd"/>
      <w:r>
        <w:rPr>
          <w:b/>
          <w:color w:val="000000"/>
          <w:sz w:val="26"/>
          <w:szCs w:val="26"/>
        </w:rPr>
        <w:t xml:space="preserve"> B: </w:t>
      </w:r>
      <w:proofErr w:type="spellStart"/>
      <w:ins w:id="63" w:author="Duyen Le Thi Minh" w:date="2018-10-31T13:39:00Z">
        <w:r w:rsidR="00C64C88">
          <w:rPr>
            <w:b/>
            <w:color w:val="000000"/>
            <w:sz w:val="26"/>
            <w:szCs w:val="26"/>
          </w:rPr>
          <w:t>Ông</w:t>
        </w:r>
        <w:proofErr w:type="spellEnd"/>
        <w:r w:rsidR="00C64C88">
          <w:rPr>
            <w:b/>
            <w:color w:val="000000"/>
            <w:sz w:val="26"/>
            <w:szCs w:val="26"/>
          </w:rPr>
          <w:t xml:space="preserve"> </w:t>
        </w:r>
        <w:del w:id="64" w:author="Thao Pham" w:date="2019-03-11T11:20:00Z">
          <w:r w:rsidR="00C64C88" w:rsidDel="00642D45">
            <w:rPr>
              <w:b/>
              <w:color w:val="000000"/>
              <w:sz w:val="26"/>
              <w:szCs w:val="26"/>
            </w:rPr>
            <w:delText>Trần Lê Lựu</w:delText>
          </w:r>
        </w:del>
      </w:ins>
      <w:proofErr w:type="spellStart"/>
      <w:ins w:id="65" w:author="Thao Pham" w:date="2019-03-11T11:20:00Z">
        <w:r w:rsidR="00642D45">
          <w:rPr>
            <w:b/>
            <w:color w:val="000000"/>
            <w:sz w:val="26"/>
            <w:szCs w:val="26"/>
          </w:rPr>
          <w:t>Võ</w:t>
        </w:r>
        <w:proofErr w:type="spellEnd"/>
        <w:r w:rsidR="00642D45">
          <w:rPr>
            <w:b/>
            <w:color w:val="000000"/>
            <w:sz w:val="26"/>
            <w:szCs w:val="26"/>
          </w:rPr>
          <w:t xml:space="preserve"> </w:t>
        </w:r>
        <w:proofErr w:type="spellStart"/>
        <w:r w:rsidR="00642D45">
          <w:rPr>
            <w:b/>
            <w:color w:val="000000"/>
            <w:sz w:val="26"/>
            <w:szCs w:val="26"/>
          </w:rPr>
          <w:t>Bích</w:t>
        </w:r>
        <w:proofErr w:type="spellEnd"/>
        <w:r w:rsidR="00642D45">
          <w:rPr>
            <w:b/>
            <w:color w:val="000000"/>
            <w:sz w:val="26"/>
            <w:szCs w:val="26"/>
          </w:rPr>
          <w:t xml:space="preserve"> </w:t>
        </w:r>
        <w:proofErr w:type="spellStart"/>
        <w:r w:rsidR="00642D45">
          <w:rPr>
            <w:b/>
            <w:color w:val="000000"/>
            <w:sz w:val="26"/>
            <w:szCs w:val="26"/>
          </w:rPr>
          <w:t>Hiển</w:t>
        </w:r>
      </w:ins>
      <w:proofErr w:type="spellEnd"/>
    </w:p>
    <w:p w:rsidR="00C64C88" w:rsidRDefault="00C64C88" w:rsidP="00954A76">
      <w:pPr>
        <w:tabs>
          <w:tab w:val="left" w:pos="567"/>
        </w:tabs>
        <w:spacing w:after="120"/>
        <w:jc w:val="both"/>
        <w:rPr>
          <w:ins w:id="66" w:author="Duyen Le Thi Minh" w:date="2018-10-31T13:43:00Z"/>
          <w:color w:val="000000"/>
          <w:sz w:val="26"/>
          <w:szCs w:val="26"/>
        </w:rPr>
      </w:pPr>
      <w:moveToRangeStart w:id="67" w:author="Duyen Le Thi Minh" w:date="2018-10-31T13:39:00Z" w:name="move528756506"/>
      <w:proofErr w:type="spellStart"/>
      <w:moveTo w:id="68" w:author="Duyen Le Thi Minh" w:date="2018-10-31T13:39:00Z">
        <w:r w:rsidRPr="00300BFF">
          <w:rPr>
            <w:color w:val="000000"/>
            <w:sz w:val="26"/>
            <w:szCs w:val="26"/>
          </w:rPr>
          <w:t>Đơn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  <w:proofErr w:type="spellStart"/>
        <w:r w:rsidRPr="00300BFF">
          <w:rPr>
            <w:color w:val="000000"/>
            <w:sz w:val="26"/>
            <w:szCs w:val="26"/>
          </w:rPr>
          <w:t>vị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  <w:proofErr w:type="spellStart"/>
        <w:r w:rsidRPr="00300BFF">
          <w:rPr>
            <w:color w:val="000000"/>
            <w:sz w:val="26"/>
            <w:szCs w:val="26"/>
          </w:rPr>
          <w:t>công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  <w:proofErr w:type="spellStart"/>
        <w:r w:rsidRPr="00300BFF">
          <w:rPr>
            <w:color w:val="000000"/>
            <w:sz w:val="26"/>
            <w:szCs w:val="26"/>
          </w:rPr>
          <w:t>tác</w:t>
        </w:r>
        <w:proofErr w:type="spellEnd"/>
        <w:r w:rsidRPr="00300BFF">
          <w:rPr>
            <w:color w:val="000000"/>
            <w:sz w:val="26"/>
            <w:szCs w:val="26"/>
          </w:rPr>
          <w:t xml:space="preserve">: </w:t>
        </w:r>
        <w:proofErr w:type="spellStart"/>
        <w:r>
          <w:rPr>
            <w:color w:val="000000"/>
            <w:sz w:val="26"/>
            <w:szCs w:val="26"/>
          </w:rPr>
          <w:t>Giảng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viên</w:t>
        </w:r>
      </w:moveTo>
      <w:proofErr w:type="spellEnd"/>
      <w:ins w:id="69" w:author="Windows User" w:date="2019-03-11T12:07:00Z">
        <w:r w:rsidR="004F693A">
          <w:rPr>
            <w:color w:val="000000"/>
            <w:sz w:val="26"/>
            <w:szCs w:val="26"/>
          </w:rPr>
          <w:t xml:space="preserve"> </w:t>
        </w:r>
      </w:ins>
      <w:moveTo w:id="70" w:author="Duyen Le Thi Minh" w:date="2018-10-31T13:39:00Z">
        <w:r w:rsidRPr="00300BFF">
          <w:rPr>
            <w:color w:val="000000"/>
            <w:sz w:val="26"/>
            <w:szCs w:val="26"/>
          </w:rPr>
          <w:t xml:space="preserve">– </w:t>
        </w:r>
        <w:proofErr w:type="spellStart"/>
        <w:r>
          <w:rPr>
            <w:color w:val="000000"/>
            <w:sz w:val="26"/>
            <w:szCs w:val="26"/>
          </w:rPr>
          <w:t>Khoa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Kỹ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Thuật</w:t>
        </w:r>
        <w:proofErr w:type="spellEnd"/>
        <w:r w:rsidRPr="00300BFF">
          <w:rPr>
            <w:color w:val="000000"/>
            <w:sz w:val="26"/>
            <w:szCs w:val="26"/>
          </w:rPr>
          <w:t xml:space="preserve">, </w:t>
        </w:r>
        <w:proofErr w:type="spellStart"/>
        <w:r w:rsidRPr="00300BFF">
          <w:rPr>
            <w:color w:val="000000"/>
            <w:sz w:val="26"/>
            <w:szCs w:val="26"/>
          </w:rPr>
          <w:t>Trường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  <w:proofErr w:type="spellStart"/>
        <w:r w:rsidRPr="00300BFF">
          <w:rPr>
            <w:color w:val="000000"/>
            <w:sz w:val="26"/>
            <w:szCs w:val="26"/>
          </w:rPr>
          <w:t>Đại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  <w:proofErr w:type="spellStart"/>
        <w:r w:rsidRPr="00300BFF">
          <w:rPr>
            <w:color w:val="000000"/>
            <w:sz w:val="26"/>
            <w:szCs w:val="26"/>
          </w:rPr>
          <w:t>học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  <w:proofErr w:type="spellStart"/>
        <w:r w:rsidRPr="00300BFF">
          <w:rPr>
            <w:color w:val="000000"/>
            <w:sz w:val="26"/>
            <w:szCs w:val="26"/>
          </w:rPr>
          <w:t>Việt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  <w:proofErr w:type="spellStart"/>
        <w:r w:rsidRPr="00300BFF">
          <w:rPr>
            <w:color w:val="000000"/>
            <w:sz w:val="26"/>
            <w:szCs w:val="26"/>
          </w:rPr>
          <w:t>Đức</w:t>
        </w:r>
      </w:moveTo>
      <w:proofErr w:type="spellEnd"/>
    </w:p>
    <w:p w:rsidR="00CE3C57" w:rsidRPr="00300BFF" w:rsidRDefault="00CE3C57" w:rsidP="00954A76">
      <w:pPr>
        <w:tabs>
          <w:tab w:val="left" w:pos="567"/>
        </w:tabs>
        <w:spacing w:after="120"/>
        <w:jc w:val="both"/>
        <w:rPr>
          <w:color w:val="000000"/>
          <w:sz w:val="26"/>
          <w:szCs w:val="26"/>
        </w:rPr>
      </w:pPr>
      <w:proofErr w:type="spellStart"/>
      <w:ins w:id="71" w:author="Duyen Le Thi Minh" w:date="2018-10-31T13:43:00Z">
        <w:r>
          <w:rPr>
            <w:color w:val="000000"/>
            <w:sz w:val="26"/>
            <w:szCs w:val="26"/>
          </w:rPr>
          <w:t>Chức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vụ</w:t>
        </w:r>
        <w:proofErr w:type="spellEnd"/>
        <w:r>
          <w:rPr>
            <w:color w:val="000000"/>
            <w:sz w:val="26"/>
            <w:szCs w:val="26"/>
          </w:rPr>
          <w:t xml:space="preserve">: </w:t>
        </w:r>
        <w:proofErr w:type="spellStart"/>
        <w:r>
          <w:rPr>
            <w:color w:val="000000"/>
            <w:sz w:val="26"/>
            <w:szCs w:val="26"/>
          </w:rPr>
          <w:t>Giảng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proofErr w:type="gramStart"/>
        <w:r>
          <w:rPr>
            <w:color w:val="000000"/>
            <w:sz w:val="26"/>
            <w:szCs w:val="26"/>
          </w:rPr>
          <w:t>viên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</w:ins>
      <w:ins w:id="72" w:author="Windows User" w:date="2019-03-11T12:07:00Z">
        <w:r w:rsidR="004F693A">
          <w:rPr>
            <w:color w:val="000000"/>
            <w:sz w:val="26"/>
            <w:szCs w:val="26"/>
          </w:rPr>
          <w:t xml:space="preserve"> </w:t>
        </w:r>
      </w:ins>
      <w:ins w:id="73" w:author="Duyen Le Thi Minh" w:date="2018-10-31T13:43:00Z">
        <w:r>
          <w:rPr>
            <w:color w:val="000000"/>
            <w:sz w:val="26"/>
            <w:szCs w:val="26"/>
          </w:rPr>
          <w:t>–</w:t>
        </w:r>
        <w:proofErr w:type="gram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Cán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bộ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hướng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dẫn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đề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tài</w:t>
        </w:r>
      </w:ins>
      <w:proofErr w:type="spellEnd"/>
      <w:ins w:id="74" w:author="Duyen Le Thi Minh" w:date="2018-10-31T13:52:00Z">
        <w:r w:rsidR="008E6E01">
          <w:rPr>
            <w:color w:val="000000"/>
            <w:sz w:val="26"/>
            <w:szCs w:val="26"/>
          </w:rPr>
          <w:t xml:space="preserve"> </w:t>
        </w:r>
        <w:proofErr w:type="spellStart"/>
        <w:r w:rsidR="008E6E01">
          <w:rPr>
            <w:color w:val="000000"/>
            <w:sz w:val="26"/>
            <w:szCs w:val="26"/>
          </w:rPr>
          <w:t>theo</w:t>
        </w:r>
        <w:proofErr w:type="spellEnd"/>
        <w:r w:rsidR="008E6E01">
          <w:rPr>
            <w:color w:val="000000"/>
            <w:sz w:val="26"/>
            <w:szCs w:val="26"/>
          </w:rPr>
          <w:t xml:space="preserve"> </w:t>
        </w:r>
        <w:proofErr w:type="spellStart"/>
        <w:r w:rsidR="008E6E01">
          <w:rPr>
            <w:color w:val="000000"/>
            <w:sz w:val="26"/>
            <w:szCs w:val="26"/>
          </w:rPr>
          <w:t>danh</w:t>
        </w:r>
        <w:proofErr w:type="spellEnd"/>
        <w:r w:rsidR="008E6E01">
          <w:rPr>
            <w:color w:val="000000"/>
            <w:sz w:val="26"/>
            <w:szCs w:val="26"/>
          </w:rPr>
          <w:t xml:space="preserve"> </w:t>
        </w:r>
        <w:proofErr w:type="spellStart"/>
        <w:r w:rsidR="008E6E01">
          <w:rPr>
            <w:color w:val="000000"/>
            <w:sz w:val="26"/>
            <w:szCs w:val="26"/>
          </w:rPr>
          <w:t>sách</w:t>
        </w:r>
        <w:proofErr w:type="spellEnd"/>
        <w:r w:rsidR="008E6E01">
          <w:rPr>
            <w:color w:val="000000"/>
            <w:sz w:val="26"/>
            <w:szCs w:val="26"/>
          </w:rPr>
          <w:t xml:space="preserve"> </w:t>
        </w:r>
        <w:proofErr w:type="spellStart"/>
        <w:r w:rsidR="008E6E01">
          <w:rPr>
            <w:color w:val="000000"/>
            <w:sz w:val="26"/>
            <w:szCs w:val="26"/>
          </w:rPr>
          <w:t>bên</w:t>
        </w:r>
        <w:proofErr w:type="spellEnd"/>
        <w:r w:rsidR="008E6E01">
          <w:rPr>
            <w:color w:val="000000"/>
            <w:sz w:val="26"/>
            <w:szCs w:val="26"/>
          </w:rPr>
          <w:t xml:space="preserve"> </w:t>
        </w:r>
        <w:proofErr w:type="spellStart"/>
        <w:r w:rsidR="008E6E01">
          <w:rPr>
            <w:color w:val="000000"/>
            <w:sz w:val="26"/>
            <w:szCs w:val="26"/>
          </w:rPr>
          <w:t>dưới</w:t>
        </w:r>
      </w:ins>
      <w:proofErr w:type="spellEnd"/>
    </w:p>
    <w:p w:rsidR="00C64C88" w:rsidRPr="005E4AB9" w:rsidRDefault="00C64C88" w:rsidP="00954A76">
      <w:pPr>
        <w:tabs>
          <w:tab w:val="left" w:pos="567"/>
        </w:tabs>
        <w:spacing w:after="120"/>
        <w:jc w:val="both"/>
        <w:rPr>
          <w:color w:val="000000"/>
          <w:sz w:val="26"/>
          <w:szCs w:val="26"/>
        </w:rPr>
      </w:pPr>
      <w:proofErr w:type="spellStart"/>
      <w:moveTo w:id="75" w:author="Duyen Le Thi Minh" w:date="2018-10-31T13:39:00Z">
        <w:r w:rsidRPr="00300BFF">
          <w:rPr>
            <w:color w:val="000000"/>
            <w:sz w:val="26"/>
            <w:szCs w:val="26"/>
          </w:rPr>
          <w:t>Số</w:t>
        </w:r>
        <w:proofErr w:type="spellEnd"/>
        <w:r w:rsidRPr="00300BFF">
          <w:rPr>
            <w:color w:val="000000"/>
            <w:sz w:val="26"/>
            <w:szCs w:val="26"/>
          </w:rPr>
          <w:t xml:space="preserve"> </w:t>
        </w:r>
      </w:moveTo>
      <w:ins w:id="76" w:author="Big Boy" w:date="2019-03-12T13:25:00Z">
        <w:r w:rsidR="00572CA7" w:rsidRPr="00572CA7">
          <w:rPr>
            <w:color w:val="000000"/>
            <w:sz w:val="26"/>
            <w:szCs w:val="26"/>
          </w:rPr>
          <w:t>BU024227</w:t>
        </w:r>
      </w:ins>
      <w:moveTo w:id="77" w:author="Duyen Le Thi Minh" w:date="2018-10-31T13:39:00Z">
        <w:del w:id="78" w:author="Windows User" w:date="2019-03-11T12:05:00Z">
          <w:r w:rsidRPr="00300BFF" w:rsidDel="004F693A">
            <w:rPr>
              <w:color w:val="000000"/>
              <w:sz w:val="26"/>
              <w:szCs w:val="26"/>
            </w:rPr>
            <w:delText>CMND</w:delText>
          </w:r>
        </w:del>
        <w:del w:id="79" w:author="Windows User" w:date="2019-03-11T12:06:00Z">
          <w:r w:rsidRPr="005E4AB9" w:rsidDel="004F693A">
            <w:rPr>
              <w:color w:val="000000"/>
              <w:sz w:val="26"/>
              <w:szCs w:val="26"/>
            </w:rPr>
            <w:delText xml:space="preserve">: </w:delText>
          </w:r>
        </w:del>
        <w:del w:id="80" w:author="Windows User" w:date="2019-03-11T12:04:00Z">
          <w:r w:rsidRPr="00642D45" w:rsidDel="004F693A">
            <w:rPr>
              <w:color w:val="000000"/>
              <w:sz w:val="26"/>
              <w:szCs w:val="26"/>
              <w:highlight w:val="yellow"/>
              <w:rPrChange w:id="81" w:author="Thao Pham" w:date="2019-03-11T11:20:00Z">
                <w:rPr>
                  <w:color w:val="000000"/>
                  <w:sz w:val="26"/>
                  <w:szCs w:val="26"/>
                </w:rPr>
              </w:rPrChange>
            </w:rPr>
            <w:delText>280877486</w:delText>
          </w:r>
        </w:del>
        <w:del w:id="82" w:author="Big Boy" w:date="2019-03-12T13:26:00Z">
          <w:r w:rsidRPr="005E4AB9" w:rsidDel="00572CA7">
            <w:rPr>
              <w:color w:val="000000"/>
              <w:sz w:val="26"/>
              <w:szCs w:val="26"/>
            </w:rPr>
            <w:tab/>
          </w:r>
        </w:del>
      </w:moveTo>
      <w:ins w:id="83" w:author="Big Boy" w:date="2019-03-12T13:26:00Z">
        <w:r w:rsidR="00572CA7">
          <w:rPr>
            <w:color w:val="000000"/>
            <w:sz w:val="26"/>
            <w:szCs w:val="26"/>
          </w:rPr>
          <w:t xml:space="preserve"> </w:t>
        </w:r>
      </w:ins>
      <w:proofErr w:type="spellStart"/>
      <w:ins w:id="84" w:author="Windows User" w:date="2019-03-11T12:06:00Z">
        <w:r w:rsidR="004F693A" w:rsidRPr="004F693A">
          <w:rPr>
            <w:color w:val="000000"/>
            <w:sz w:val="26"/>
            <w:szCs w:val="26"/>
          </w:rPr>
          <w:t>Thẻ</w:t>
        </w:r>
        <w:proofErr w:type="spellEnd"/>
        <w:r w:rsidR="004F693A" w:rsidRPr="004F693A">
          <w:rPr>
            <w:color w:val="000000"/>
            <w:sz w:val="26"/>
            <w:szCs w:val="26"/>
          </w:rPr>
          <w:t xml:space="preserve"> </w:t>
        </w:r>
        <w:proofErr w:type="spellStart"/>
        <w:r w:rsidR="004F693A" w:rsidRPr="004F693A">
          <w:rPr>
            <w:color w:val="000000"/>
            <w:sz w:val="26"/>
            <w:szCs w:val="26"/>
          </w:rPr>
          <w:t>Tạm</w:t>
        </w:r>
        <w:proofErr w:type="spellEnd"/>
        <w:r w:rsidR="004F693A" w:rsidRPr="004F693A">
          <w:rPr>
            <w:color w:val="000000"/>
            <w:sz w:val="26"/>
            <w:szCs w:val="26"/>
          </w:rPr>
          <w:t xml:space="preserve"> </w:t>
        </w:r>
        <w:proofErr w:type="spellStart"/>
        <w:r w:rsidR="004F693A" w:rsidRPr="004F693A">
          <w:rPr>
            <w:color w:val="000000"/>
            <w:sz w:val="26"/>
            <w:szCs w:val="26"/>
          </w:rPr>
          <w:t>Trú</w:t>
        </w:r>
      </w:ins>
      <w:proofErr w:type="spellEnd"/>
      <w:moveTo w:id="85" w:author="Duyen Le Thi Minh" w:date="2018-10-31T13:39:00Z">
        <w:r w:rsidRPr="005E4AB9">
          <w:rPr>
            <w:color w:val="000000"/>
            <w:sz w:val="26"/>
            <w:szCs w:val="26"/>
          </w:rPr>
          <w:tab/>
        </w:r>
        <w:proofErr w:type="spellStart"/>
        <w:r w:rsidRPr="005E4AB9">
          <w:rPr>
            <w:color w:val="000000"/>
            <w:sz w:val="26"/>
            <w:szCs w:val="26"/>
          </w:rPr>
          <w:t>Cấp</w:t>
        </w:r>
        <w:proofErr w:type="spellEnd"/>
        <w:r w:rsidRPr="005E4AB9">
          <w:rPr>
            <w:color w:val="000000"/>
            <w:sz w:val="26"/>
            <w:szCs w:val="26"/>
          </w:rPr>
          <w:t xml:space="preserve"> </w:t>
        </w:r>
        <w:proofErr w:type="spellStart"/>
        <w:r w:rsidRPr="005E4AB9">
          <w:rPr>
            <w:color w:val="000000"/>
            <w:sz w:val="26"/>
            <w:szCs w:val="26"/>
          </w:rPr>
          <w:t>ngày</w:t>
        </w:r>
        <w:proofErr w:type="spellEnd"/>
        <w:r w:rsidRPr="005E4AB9">
          <w:rPr>
            <w:color w:val="000000"/>
            <w:sz w:val="26"/>
            <w:szCs w:val="26"/>
          </w:rPr>
          <w:t>:</w:t>
        </w:r>
      </w:moveTo>
      <w:ins w:id="86" w:author="Windows User" w:date="2019-03-11T12:05:00Z">
        <w:r w:rsidR="004F693A">
          <w:rPr>
            <w:color w:val="000000"/>
            <w:sz w:val="26"/>
            <w:szCs w:val="26"/>
          </w:rPr>
          <w:t xml:space="preserve"> 27/02/2019</w:t>
        </w:r>
      </w:ins>
      <w:moveTo w:id="87" w:author="Duyen Le Thi Minh" w:date="2018-10-31T13:39:00Z">
        <w:del w:id="88" w:author="Windows User" w:date="2019-03-11T12:05:00Z">
          <w:r w:rsidRPr="005E4AB9" w:rsidDel="004F693A">
            <w:rPr>
              <w:color w:val="000000"/>
              <w:sz w:val="26"/>
              <w:szCs w:val="26"/>
            </w:rPr>
            <w:delText xml:space="preserve"> </w:delText>
          </w:r>
          <w:r w:rsidRPr="00642D45" w:rsidDel="004F693A">
            <w:rPr>
              <w:color w:val="000000"/>
              <w:sz w:val="26"/>
              <w:szCs w:val="26"/>
              <w:highlight w:val="yellow"/>
              <w:rPrChange w:id="89" w:author="Thao Pham" w:date="2019-03-11T11:20:00Z">
                <w:rPr>
                  <w:color w:val="000000"/>
                  <w:sz w:val="26"/>
                  <w:szCs w:val="26"/>
                </w:rPr>
              </w:rPrChange>
            </w:rPr>
            <w:delText>28/9/2006</w:delText>
          </w:r>
        </w:del>
        <w:r w:rsidRPr="005E4AB9">
          <w:rPr>
            <w:color w:val="000000"/>
            <w:sz w:val="26"/>
            <w:szCs w:val="26"/>
          </w:rPr>
          <w:tab/>
        </w:r>
        <w:proofErr w:type="spellStart"/>
        <w:r w:rsidRPr="005E4AB9">
          <w:rPr>
            <w:color w:val="000000"/>
            <w:sz w:val="26"/>
            <w:szCs w:val="26"/>
          </w:rPr>
          <w:t>Tại</w:t>
        </w:r>
        <w:proofErr w:type="spellEnd"/>
        <w:r w:rsidRPr="005E4AB9">
          <w:rPr>
            <w:color w:val="000000"/>
            <w:sz w:val="26"/>
            <w:szCs w:val="26"/>
          </w:rPr>
          <w:t xml:space="preserve">: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90" w:author="Thao Pham" w:date="2019-03-11T11:20:00Z">
              <w:rPr>
                <w:color w:val="000000"/>
                <w:sz w:val="26"/>
                <w:szCs w:val="26"/>
              </w:rPr>
            </w:rPrChange>
          </w:rPr>
          <w:t>Bình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91" w:author="Thao Pham" w:date="2019-03-11T11:20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92" w:author="Thao Pham" w:date="2019-03-11T11:20:00Z">
              <w:rPr>
                <w:color w:val="000000"/>
                <w:sz w:val="26"/>
                <w:szCs w:val="26"/>
              </w:rPr>
            </w:rPrChange>
          </w:rPr>
          <w:t>Dương</w:t>
        </w:r>
      </w:moveTo>
      <w:proofErr w:type="spellEnd"/>
    </w:p>
    <w:p w:rsidR="00C64C88" w:rsidRPr="005E4AB9" w:rsidRDefault="00C64C88" w:rsidP="00954A76">
      <w:pPr>
        <w:tabs>
          <w:tab w:val="left" w:pos="567"/>
        </w:tabs>
        <w:spacing w:after="120"/>
        <w:jc w:val="both"/>
        <w:rPr>
          <w:color w:val="000000"/>
          <w:sz w:val="26"/>
          <w:szCs w:val="26"/>
        </w:rPr>
      </w:pPr>
      <w:proofErr w:type="spellStart"/>
      <w:moveTo w:id="93" w:author="Duyen Le Thi Minh" w:date="2018-10-31T13:39:00Z">
        <w:r w:rsidRPr="005E4AB9">
          <w:rPr>
            <w:color w:val="000000"/>
            <w:sz w:val="26"/>
            <w:szCs w:val="26"/>
          </w:rPr>
          <w:t>Mã</w:t>
        </w:r>
        <w:proofErr w:type="spellEnd"/>
        <w:r w:rsidRPr="005E4AB9">
          <w:rPr>
            <w:color w:val="000000"/>
            <w:sz w:val="26"/>
            <w:szCs w:val="26"/>
          </w:rPr>
          <w:t xml:space="preserve"> </w:t>
        </w:r>
        <w:proofErr w:type="spellStart"/>
        <w:r w:rsidRPr="005E4AB9">
          <w:rPr>
            <w:color w:val="000000"/>
            <w:sz w:val="26"/>
            <w:szCs w:val="26"/>
          </w:rPr>
          <w:t>số</w:t>
        </w:r>
        <w:proofErr w:type="spellEnd"/>
        <w:r w:rsidRPr="005E4AB9">
          <w:rPr>
            <w:color w:val="000000"/>
            <w:sz w:val="26"/>
            <w:szCs w:val="26"/>
          </w:rPr>
          <w:t xml:space="preserve"> </w:t>
        </w:r>
        <w:proofErr w:type="spellStart"/>
        <w:r w:rsidRPr="005E4AB9">
          <w:rPr>
            <w:color w:val="000000"/>
            <w:sz w:val="26"/>
            <w:szCs w:val="26"/>
          </w:rPr>
          <w:t>thuế</w:t>
        </w:r>
        <w:proofErr w:type="spellEnd"/>
        <w:r w:rsidRPr="005E4AB9">
          <w:rPr>
            <w:color w:val="000000"/>
            <w:sz w:val="26"/>
            <w:szCs w:val="26"/>
          </w:rPr>
          <w:t xml:space="preserve"> TNCN</w:t>
        </w:r>
        <w:proofErr w:type="gramStart"/>
        <w:r w:rsidRPr="005E4AB9">
          <w:rPr>
            <w:color w:val="000000"/>
            <w:sz w:val="26"/>
            <w:szCs w:val="26"/>
          </w:rPr>
          <w:t>:</w:t>
        </w:r>
        <w:r>
          <w:rPr>
            <w:color w:val="000000"/>
            <w:sz w:val="26"/>
            <w:szCs w:val="26"/>
          </w:rPr>
          <w:t xml:space="preserve"> </w:t>
        </w:r>
      </w:moveTo>
      <w:ins w:id="94" w:author="Windows User" w:date="2019-03-11T12:06:00Z">
        <w:r w:rsidR="004F693A" w:rsidRPr="00D9442A">
          <w:rPr>
            <w:color w:val="000000"/>
            <w:sz w:val="26"/>
            <w:szCs w:val="26"/>
            <w:highlight w:val="green"/>
            <w:rPrChange w:id="95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??</w:t>
        </w:r>
      </w:ins>
      <w:proofErr w:type="gramEnd"/>
      <w:ins w:id="96" w:author="Big Boy" w:date="2019-03-11T14:00:00Z">
        <w:r w:rsidR="00D9442A" w:rsidRPr="00D9442A">
          <w:rPr>
            <w:color w:val="000000"/>
            <w:sz w:val="26"/>
            <w:szCs w:val="26"/>
            <w:highlight w:val="green"/>
            <w:rPrChange w:id="97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(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98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Mã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99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00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số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01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02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thuế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03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Thu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04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nhập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05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06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cá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07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08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nhân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09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10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của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11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12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thầy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13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 xml:space="preserve"> </w:t>
        </w:r>
        <w:proofErr w:type="spellStart"/>
        <w:r w:rsidR="00D9442A" w:rsidRPr="00D9442A">
          <w:rPr>
            <w:color w:val="000000"/>
            <w:sz w:val="26"/>
            <w:szCs w:val="26"/>
            <w:highlight w:val="green"/>
            <w:rPrChange w:id="114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Hiển</w:t>
        </w:r>
        <w:proofErr w:type="spellEnd"/>
        <w:r w:rsidR="00D9442A" w:rsidRPr="00D9442A">
          <w:rPr>
            <w:color w:val="000000"/>
            <w:sz w:val="26"/>
            <w:szCs w:val="26"/>
            <w:highlight w:val="green"/>
            <w:rPrChange w:id="115" w:author="Big Boy" w:date="2019-03-11T14:02:00Z">
              <w:rPr>
                <w:color w:val="000000"/>
                <w:sz w:val="26"/>
                <w:szCs w:val="26"/>
                <w:highlight w:val="yellow"/>
              </w:rPr>
            </w:rPrChange>
          </w:rPr>
          <w:t>)</w:t>
        </w:r>
      </w:ins>
      <w:moveTo w:id="116" w:author="Duyen Le Thi Minh" w:date="2018-10-31T13:39:00Z">
        <w:del w:id="117" w:author="Windows User" w:date="2019-03-11T12:06:00Z">
          <w:r w:rsidRPr="00D9442A" w:rsidDel="004F693A">
            <w:rPr>
              <w:color w:val="000000"/>
              <w:sz w:val="26"/>
              <w:szCs w:val="26"/>
              <w:highlight w:val="green"/>
              <w:rPrChange w:id="118" w:author="Big Boy" w:date="2019-03-11T14:02:00Z">
                <w:rPr>
                  <w:color w:val="000000"/>
                  <w:sz w:val="26"/>
                  <w:szCs w:val="26"/>
                </w:rPr>
              </w:rPrChange>
            </w:rPr>
            <w:delText>8074037880</w:delText>
          </w:r>
        </w:del>
      </w:moveTo>
    </w:p>
    <w:p w:rsidR="00C64C88" w:rsidRPr="005E4AB9" w:rsidRDefault="00C64C88" w:rsidP="00954A76">
      <w:pPr>
        <w:tabs>
          <w:tab w:val="left" w:pos="567"/>
        </w:tabs>
        <w:spacing w:after="120"/>
        <w:jc w:val="both"/>
        <w:rPr>
          <w:color w:val="000000"/>
          <w:sz w:val="26"/>
          <w:szCs w:val="26"/>
        </w:rPr>
      </w:pPr>
      <w:proofErr w:type="spellStart"/>
      <w:moveTo w:id="119" w:author="Duyen Le Thi Minh" w:date="2018-10-31T13:39:00Z">
        <w:r w:rsidRPr="005E4AB9">
          <w:rPr>
            <w:color w:val="000000"/>
            <w:sz w:val="26"/>
            <w:szCs w:val="26"/>
          </w:rPr>
          <w:t>Chủ</w:t>
        </w:r>
        <w:proofErr w:type="spellEnd"/>
        <w:r w:rsidRPr="005E4AB9">
          <w:rPr>
            <w:color w:val="000000"/>
            <w:sz w:val="26"/>
            <w:szCs w:val="26"/>
          </w:rPr>
          <w:t xml:space="preserve"> </w:t>
        </w:r>
        <w:proofErr w:type="spellStart"/>
        <w:r w:rsidRPr="005E4AB9">
          <w:rPr>
            <w:color w:val="000000"/>
            <w:sz w:val="26"/>
            <w:szCs w:val="26"/>
          </w:rPr>
          <w:t>tài</w:t>
        </w:r>
        <w:proofErr w:type="spellEnd"/>
        <w:r w:rsidRPr="005E4AB9">
          <w:rPr>
            <w:color w:val="000000"/>
            <w:sz w:val="26"/>
            <w:szCs w:val="26"/>
          </w:rPr>
          <w:t xml:space="preserve"> </w:t>
        </w:r>
        <w:proofErr w:type="spellStart"/>
        <w:r w:rsidRPr="005E4AB9">
          <w:rPr>
            <w:color w:val="000000"/>
            <w:sz w:val="26"/>
            <w:szCs w:val="26"/>
          </w:rPr>
          <w:t>khoản</w:t>
        </w:r>
        <w:proofErr w:type="spellEnd"/>
        <w:r w:rsidRPr="005E4AB9">
          <w:rPr>
            <w:color w:val="000000"/>
            <w:sz w:val="26"/>
            <w:szCs w:val="26"/>
          </w:rPr>
          <w:t xml:space="preserve">: </w:t>
        </w:r>
      </w:moveTo>
      <w:proofErr w:type="spellStart"/>
      <w:ins w:id="120" w:author="Windows User" w:date="2019-03-11T12:04:00Z">
        <w:r w:rsidR="004F693A" w:rsidRPr="004F693A">
          <w:rPr>
            <w:color w:val="000000"/>
            <w:sz w:val="26"/>
            <w:szCs w:val="26"/>
          </w:rPr>
          <w:t>Võ</w:t>
        </w:r>
        <w:proofErr w:type="spellEnd"/>
        <w:r w:rsidR="004F693A" w:rsidRPr="004F693A">
          <w:rPr>
            <w:color w:val="000000"/>
            <w:sz w:val="26"/>
            <w:szCs w:val="26"/>
          </w:rPr>
          <w:t xml:space="preserve"> </w:t>
        </w:r>
        <w:proofErr w:type="spellStart"/>
        <w:r w:rsidR="004F693A" w:rsidRPr="004F693A">
          <w:rPr>
            <w:color w:val="000000"/>
            <w:sz w:val="26"/>
            <w:szCs w:val="26"/>
          </w:rPr>
          <w:t>Bích</w:t>
        </w:r>
        <w:proofErr w:type="spellEnd"/>
        <w:r w:rsidR="004F693A" w:rsidRPr="004F693A">
          <w:rPr>
            <w:color w:val="000000"/>
            <w:sz w:val="26"/>
            <w:szCs w:val="26"/>
          </w:rPr>
          <w:t xml:space="preserve"> </w:t>
        </w:r>
        <w:proofErr w:type="spellStart"/>
        <w:r w:rsidR="004F693A" w:rsidRPr="004F693A">
          <w:rPr>
            <w:color w:val="000000"/>
            <w:sz w:val="26"/>
            <w:szCs w:val="26"/>
          </w:rPr>
          <w:t>Hiển</w:t>
        </w:r>
      </w:ins>
      <w:proofErr w:type="spellEnd"/>
      <w:moveTo w:id="121" w:author="Duyen Le Thi Minh" w:date="2018-10-31T13:39:00Z">
        <w:del w:id="122" w:author="Windows User" w:date="2019-03-11T12:03:00Z">
          <w:r w:rsidRPr="00642D45" w:rsidDel="004F693A">
            <w:rPr>
              <w:color w:val="000000"/>
              <w:sz w:val="26"/>
              <w:szCs w:val="26"/>
              <w:highlight w:val="yellow"/>
              <w:rPrChange w:id="123" w:author="Thao Pham" w:date="2019-03-11T11:21:00Z">
                <w:rPr>
                  <w:color w:val="000000"/>
                  <w:sz w:val="26"/>
                  <w:szCs w:val="26"/>
                </w:rPr>
              </w:rPrChange>
            </w:rPr>
            <w:delText>Trần Lê Lựu</w:delText>
          </w:r>
        </w:del>
      </w:moveTo>
    </w:p>
    <w:p w:rsidR="00C64C88" w:rsidRPr="00300BFF" w:rsidDel="00C64C88" w:rsidRDefault="00C64C88" w:rsidP="00954A76">
      <w:pPr>
        <w:tabs>
          <w:tab w:val="left" w:pos="567"/>
        </w:tabs>
        <w:spacing w:after="120"/>
        <w:jc w:val="both"/>
        <w:rPr>
          <w:del w:id="124" w:author="Duyen Le Thi Minh" w:date="2018-10-31T13:39:00Z"/>
          <w:color w:val="000000"/>
          <w:sz w:val="26"/>
          <w:szCs w:val="26"/>
        </w:rPr>
      </w:pPr>
      <w:proofErr w:type="spellStart"/>
      <w:moveTo w:id="125" w:author="Duyen Le Thi Minh" w:date="2018-10-31T13:39:00Z">
        <w:r w:rsidRPr="00240005">
          <w:rPr>
            <w:color w:val="000000"/>
            <w:sz w:val="26"/>
            <w:szCs w:val="22"/>
          </w:rPr>
          <w:lastRenderedPageBreak/>
          <w:t>Số</w:t>
        </w:r>
        <w:proofErr w:type="spellEnd"/>
        <w:r w:rsidRPr="00240005">
          <w:rPr>
            <w:color w:val="000000"/>
            <w:sz w:val="26"/>
            <w:szCs w:val="22"/>
          </w:rPr>
          <w:t xml:space="preserve"> </w:t>
        </w:r>
        <w:proofErr w:type="spellStart"/>
        <w:r w:rsidRPr="00240005">
          <w:rPr>
            <w:color w:val="000000"/>
            <w:sz w:val="26"/>
            <w:szCs w:val="22"/>
          </w:rPr>
          <w:t>tài</w:t>
        </w:r>
        <w:proofErr w:type="spellEnd"/>
        <w:r w:rsidRPr="00240005">
          <w:rPr>
            <w:color w:val="000000"/>
            <w:sz w:val="26"/>
            <w:szCs w:val="22"/>
          </w:rPr>
          <w:t xml:space="preserve"> </w:t>
        </w:r>
        <w:proofErr w:type="spellStart"/>
        <w:r w:rsidRPr="00240005">
          <w:rPr>
            <w:color w:val="000000"/>
            <w:sz w:val="26"/>
            <w:szCs w:val="22"/>
          </w:rPr>
          <w:t>khoản</w:t>
        </w:r>
        <w:proofErr w:type="spellEnd"/>
        <w:r w:rsidRPr="00240005">
          <w:rPr>
            <w:color w:val="000000"/>
            <w:sz w:val="26"/>
            <w:szCs w:val="22"/>
          </w:rPr>
          <w:t xml:space="preserve">: </w:t>
        </w:r>
      </w:moveTo>
      <w:ins w:id="126" w:author="Windows User" w:date="2019-03-11T12:03:00Z">
        <w:r w:rsidR="004F693A" w:rsidRPr="00240005">
          <w:rPr>
            <w:color w:val="222222"/>
            <w:sz w:val="26"/>
            <w:szCs w:val="22"/>
            <w:shd w:val="clear" w:color="auto" w:fill="FFFFFF"/>
            <w:rPrChange w:id="127" w:author="Big Boy" w:date="2019-03-11T13:30:00Z"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</w:rPrChange>
          </w:rPr>
          <w:t>0281000479303</w:t>
        </w:r>
      </w:ins>
      <w:moveTo w:id="128" w:author="Duyen Le Thi Minh" w:date="2018-10-31T13:39:00Z">
        <w:del w:id="129" w:author="Windows User" w:date="2019-03-11T12:03:00Z">
          <w:r w:rsidRPr="00240005" w:rsidDel="004F693A">
            <w:rPr>
              <w:color w:val="000000"/>
              <w:sz w:val="26"/>
              <w:szCs w:val="22"/>
              <w:highlight w:val="yellow"/>
              <w:rPrChange w:id="130" w:author="Big Boy" w:date="2019-03-11T13:30:00Z">
                <w:rPr>
                  <w:color w:val="000000"/>
                  <w:sz w:val="26"/>
                  <w:szCs w:val="26"/>
                </w:rPr>
              </w:rPrChange>
            </w:rPr>
            <w:delText>0281001747633</w:delText>
          </w:r>
        </w:del>
        <w:r w:rsidRPr="00240005">
          <w:rPr>
            <w:color w:val="000000"/>
            <w:sz w:val="26"/>
            <w:szCs w:val="22"/>
            <w:highlight w:val="yellow"/>
            <w:rPrChange w:id="131" w:author="Big Boy" w:date="2019-03-11T13:30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240005">
          <w:rPr>
            <w:color w:val="000000"/>
            <w:sz w:val="26"/>
            <w:szCs w:val="22"/>
            <w:highlight w:val="yellow"/>
            <w:rPrChange w:id="132" w:author="Big Boy" w:date="2019-03-11T13:30:00Z">
              <w:rPr>
                <w:color w:val="000000"/>
                <w:sz w:val="26"/>
                <w:szCs w:val="26"/>
              </w:rPr>
            </w:rPrChange>
          </w:rPr>
          <w:t>tại</w:t>
        </w:r>
        <w:proofErr w:type="spellEnd"/>
        <w:r w:rsidRPr="00240005">
          <w:rPr>
            <w:color w:val="000000"/>
            <w:sz w:val="26"/>
            <w:szCs w:val="22"/>
            <w:highlight w:val="yellow"/>
            <w:rPrChange w:id="133" w:author="Big Boy" w:date="2019-03-11T13:30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240005">
          <w:rPr>
            <w:color w:val="000000"/>
            <w:sz w:val="26"/>
            <w:szCs w:val="22"/>
            <w:highlight w:val="yellow"/>
            <w:rPrChange w:id="134" w:author="Big Boy" w:date="2019-03-11T13:30:00Z">
              <w:rPr>
                <w:color w:val="000000"/>
                <w:sz w:val="26"/>
                <w:szCs w:val="26"/>
              </w:rPr>
            </w:rPrChange>
          </w:rPr>
          <w:t>Ngân</w:t>
        </w:r>
        <w:proofErr w:type="spellEnd"/>
        <w:r w:rsidRPr="00240005">
          <w:rPr>
            <w:color w:val="000000"/>
            <w:sz w:val="30"/>
            <w:szCs w:val="26"/>
            <w:highlight w:val="yellow"/>
            <w:rPrChange w:id="135" w:author="Big Boy" w:date="2019-03-11T13:30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36" w:author="Thao Pham" w:date="2019-03-11T11:21:00Z">
              <w:rPr>
                <w:color w:val="000000"/>
                <w:sz w:val="26"/>
                <w:szCs w:val="26"/>
              </w:rPr>
            </w:rPrChange>
          </w:rPr>
          <w:t>hàng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37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38" w:author="Thao Pham" w:date="2019-03-11T11:21:00Z">
              <w:rPr>
                <w:color w:val="000000"/>
                <w:sz w:val="26"/>
                <w:szCs w:val="26"/>
              </w:rPr>
            </w:rPrChange>
          </w:rPr>
          <w:t>Thương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39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40" w:author="Thao Pham" w:date="2019-03-11T11:21:00Z">
              <w:rPr>
                <w:color w:val="000000"/>
                <w:sz w:val="26"/>
                <w:szCs w:val="26"/>
              </w:rPr>
            </w:rPrChange>
          </w:rPr>
          <w:t>mại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41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42" w:author="Thao Pham" w:date="2019-03-11T11:21:00Z">
              <w:rPr>
                <w:color w:val="000000"/>
                <w:sz w:val="26"/>
                <w:szCs w:val="26"/>
              </w:rPr>
            </w:rPrChange>
          </w:rPr>
          <w:t>cổ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43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44" w:author="Thao Pham" w:date="2019-03-11T11:21:00Z">
              <w:rPr>
                <w:color w:val="000000"/>
                <w:sz w:val="26"/>
                <w:szCs w:val="26"/>
              </w:rPr>
            </w:rPrChange>
          </w:rPr>
          <w:t>phần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45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46" w:author="Thao Pham" w:date="2019-03-11T11:21:00Z">
              <w:rPr>
                <w:color w:val="000000"/>
                <w:sz w:val="26"/>
                <w:szCs w:val="26"/>
              </w:rPr>
            </w:rPrChange>
          </w:rPr>
          <w:t>ngoại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47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48" w:author="Thao Pham" w:date="2019-03-11T11:21:00Z">
              <w:rPr>
                <w:color w:val="000000"/>
                <w:sz w:val="26"/>
                <w:szCs w:val="26"/>
              </w:rPr>
            </w:rPrChange>
          </w:rPr>
          <w:t>thương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49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50" w:author="Thao Pham" w:date="2019-03-11T11:21:00Z">
              <w:rPr>
                <w:color w:val="000000"/>
                <w:sz w:val="26"/>
                <w:szCs w:val="26"/>
              </w:rPr>
            </w:rPrChange>
          </w:rPr>
          <w:t>Việt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51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 Nam (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52" w:author="Thao Pham" w:date="2019-03-11T11:21:00Z">
              <w:rPr>
                <w:color w:val="000000"/>
                <w:sz w:val="26"/>
                <w:szCs w:val="26"/>
              </w:rPr>
            </w:rPrChange>
          </w:rPr>
          <w:t>Vietcombank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53" w:author="Thao Pham" w:date="2019-03-11T11:21:00Z">
              <w:rPr>
                <w:color w:val="000000"/>
                <w:sz w:val="26"/>
                <w:szCs w:val="26"/>
              </w:rPr>
            </w:rPrChange>
          </w:rPr>
          <w:t xml:space="preserve">) </w:t>
        </w:r>
      </w:moveTo>
      <w:ins w:id="154" w:author="Duyen Le Thi Minh" w:date="2018-10-31T13:39:00Z">
        <w:r w:rsidRPr="00642D45">
          <w:rPr>
            <w:b/>
            <w:color w:val="000000"/>
            <w:sz w:val="26"/>
            <w:szCs w:val="26"/>
            <w:highlight w:val="yellow"/>
            <w:rPrChange w:id="155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 xml:space="preserve">– </w:t>
        </w:r>
        <w:r w:rsidRPr="00642D45">
          <w:rPr>
            <w:color w:val="000000"/>
            <w:sz w:val="26"/>
            <w:szCs w:val="26"/>
            <w:highlight w:val="yellow"/>
            <w:rPrChange w:id="156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>CN</w:t>
        </w:r>
      </w:ins>
      <w:ins w:id="157" w:author="Thao Pham" w:date="2018-11-01T11:16:00Z">
        <w:r w:rsidR="002A13D0" w:rsidRPr="00642D45">
          <w:rPr>
            <w:color w:val="000000"/>
            <w:sz w:val="26"/>
            <w:szCs w:val="26"/>
            <w:highlight w:val="yellow"/>
          </w:rPr>
          <w:t xml:space="preserve">: </w:t>
        </w:r>
        <w:proofErr w:type="spellStart"/>
        <w:r w:rsidR="002A13D0" w:rsidRPr="00642D45">
          <w:rPr>
            <w:color w:val="000000"/>
            <w:sz w:val="26"/>
            <w:szCs w:val="26"/>
            <w:highlight w:val="yellow"/>
          </w:rPr>
          <w:t>Bình</w:t>
        </w:r>
        <w:proofErr w:type="spellEnd"/>
        <w:r w:rsidR="002A13D0" w:rsidRPr="00642D45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2A13D0" w:rsidRPr="00642D45">
          <w:rPr>
            <w:color w:val="000000"/>
            <w:sz w:val="26"/>
            <w:szCs w:val="26"/>
            <w:highlight w:val="yellow"/>
          </w:rPr>
          <w:t>Dương</w:t>
        </w:r>
      </w:ins>
      <w:proofErr w:type="spellEnd"/>
      <w:ins w:id="158" w:author="Duyen Le Thi Minh" w:date="2018-10-31T13:39:00Z">
        <w:del w:id="159" w:author="Thao Pham" w:date="2018-11-01T11:16:00Z">
          <w:r w:rsidRPr="00642D45" w:rsidDel="002A13D0">
            <w:rPr>
              <w:color w:val="000000"/>
              <w:sz w:val="26"/>
              <w:szCs w:val="26"/>
              <w:highlight w:val="yellow"/>
              <w:rPrChange w:id="160" w:author="Thao Pham" w:date="2019-03-11T11:21:00Z">
                <w:rPr>
                  <w:b/>
                  <w:color w:val="000000"/>
                  <w:sz w:val="26"/>
                  <w:szCs w:val="26"/>
                </w:rPr>
              </w:rPrChange>
            </w:rPr>
            <w:delText>?</w:delText>
          </w:r>
        </w:del>
        <w:r w:rsidRPr="00642D45">
          <w:rPr>
            <w:color w:val="000000"/>
            <w:sz w:val="26"/>
            <w:szCs w:val="26"/>
            <w:highlight w:val="yellow"/>
            <w:rPrChange w:id="161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 xml:space="preserve"> </w:t>
        </w:r>
      </w:ins>
      <w:ins w:id="162" w:author="Duyen Le Thi Minh" w:date="2018-10-31T13:40:00Z">
        <w:r w:rsidRPr="00642D45">
          <w:rPr>
            <w:color w:val="000000"/>
            <w:sz w:val="26"/>
            <w:szCs w:val="26"/>
            <w:highlight w:val="yellow"/>
            <w:rPrChange w:id="163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>–</w:t>
        </w:r>
      </w:ins>
      <w:ins w:id="164" w:author="Duyen Le Thi Minh" w:date="2018-10-31T13:39:00Z">
        <w:r w:rsidRPr="00642D45">
          <w:rPr>
            <w:color w:val="000000"/>
            <w:sz w:val="26"/>
            <w:szCs w:val="26"/>
            <w:highlight w:val="yellow"/>
            <w:rPrChange w:id="165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66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>Tỉ</w:t>
        </w:r>
      </w:ins>
      <w:ins w:id="167" w:author="Duyen Le Thi Minh" w:date="2018-10-31T13:40:00Z">
        <w:r w:rsidRPr="00642D45">
          <w:rPr>
            <w:color w:val="000000"/>
            <w:sz w:val="26"/>
            <w:szCs w:val="26"/>
            <w:highlight w:val="yellow"/>
            <w:rPrChange w:id="168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>nh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69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70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>Bình</w:t>
        </w:r>
        <w:proofErr w:type="spellEnd"/>
        <w:r w:rsidRPr="00642D45">
          <w:rPr>
            <w:color w:val="000000"/>
            <w:sz w:val="26"/>
            <w:szCs w:val="26"/>
            <w:highlight w:val="yellow"/>
            <w:rPrChange w:id="171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642D45">
          <w:rPr>
            <w:color w:val="000000"/>
            <w:sz w:val="26"/>
            <w:szCs w:val="26"/>
            <w:highlight w:val="yellow"/>
            <w:rPrChange w:id="172" w:author="Thao Pham" w:date="2019-03-11T11:21:00Z">
              <w:rPr>
                <w:b/>
                <w:color w:val="000000"/>
                <w:sz w:val="26"/>
                <w:szCs w:val="26"/>
              </w:rPr>
            </w:rPrChange>
          </w:rPr>
          <w:t>Dương</w:t>
        </w:r>
      </w:ins>
      <w:proofErr w:type="spellEnd"/>
      <w:moveTo w:id="173" w:author="Duyen Le Thi Minh" w:date="2018-10-31T13:39:00Z">
        <w:del w:id="174" w:author="Duyen Le Thi Minh" w:date="2018-10-31T13:39:00Z">
          <w:r w:rsidRPr="00642D45" w:rsidDel="00C64C88">
            <w:rPr>
              <w:color w:val="000000"/>
              <w:sz w:val="26"/>
              <w:szCs w:val="26"/>
              <w:highlight w:val="yellow"/>
              <w:rPrChange w:id="175" w:author="Thao Pham" w:date="2019-03-11T11:21:00Z">
                <w:rPr>
                  <w:color w:val="000000"/>
                  <w:sz w:val="26"/>
                  <w:szCs w:val="26"/>
                </w:rPr>
              </w:rPrChange>
            </w:rPr>
            <w:delText>Bình Dương</w:delText>
          </w:r>
        </w:del>
      </w:moveTo>
    </w:p>
    <w:moveToRangeEnd w:id="67"/>
    <w:p w:rsidR="00C64C88" w:rsidRDefault="00C64C88">
      <w:pPr>
        <w:tabs>
          <w:tab w:val="left" w:pos="567"/>
        </w:tabs>
        <w:spacing w:after="120"/>
        <w:jc w:val="both"/>
        <w:rPr>
          <w:b/>
          <w:color w:val="000000"/>
          <w:sz w:val="26"/>
          <w:szCs w:val="26"/>
        </w:rPr>
        <w:pPrChange w:id="176" w:author="Duyen Le Thi Minh" w:date="2018-10-31T13:39:00Z">
          <w:pPr>
            <w:shd w:val="clear" w:color="auto" w:fill="FFFFFF"/>
            <w:tabs>
              <w:tab w:val="left" w:pos="5387"/>
            </w:tabs>
            <w:spacing w:before="240" w:after="120"/>
            <w:jc w:val="both"/>
          </w:pPr>
        </w:pPrChange>
      </w:pPr>
    </w:p>
    <w:p w:rsidR="008C6238" w:rsidRDefault="00CE3C57" w:rsidP="00C37E96">
      <w:pPr>
        <w:shd w:val="clear" w:color="auto" w:fill="FFFFFF"/>
        <w:tabs>
          <w:tab w:val="left" w:pos="5387"/>
        </w:tabs>
        <w:spacing w:before="240" w:after="120"/>
        <w:jc w:val="both"/>
        <w:rPr>
          <w:color w:val="000000"/>
          <w:sz w:val="26"/>
          <w:szCs w:val="26"/>
        </w:rPr>
      </w:pPr>
      <w:proofErr w:type="spellStart"/>
      <w:ins w:id="177" w:author="Duyen Le Thi Minh" w:date="2018-10-31T13:42:00Z">
        <w:r>
          <w:rPr>
            <w:b/>
            <w:color w:val="000000"/>
            <w:sz w:val="26"/>
            <w:szCs w:val="26"/>
          </w:rPr>
          <w:t>Danh</w:t>
        </w:r>
        <w:proofErr w:type="spellEnd"/>
        <w:r>
          <w:rPr>
            <w:b/>
            <w:color w:val="000000"/>
            <w:sz w:val="26"/>
            <w:szCs w:val="26"/>
          </w:rPr>
          <w:t xml:space="preserve"> </w:t>
        </w:r>
        <w:proofErr w:type="spellStart"/>
        <w:r>
          <w:rPr>
            <w:b/>
            <w:color w:val="000000"/>
            <w:sz w:val="26"/>
            <w:szCs w:val="26"/>
          </w:rPr>
          <w:t>sách</w:t>
        </w:r>
        <w:proofErr w:type="spellEnd"/>
        <w:r>
          <w:rPr>
            <w:b/>
            <w:color w:val="000000"/>
            <w:sz w:val="26"/>
            <w:szCs w:val="26"/>
          </w:rPr>
          <w:t xml:space="preserve"> </w:t>
        </w:r>
      </w:ins>
      <w:proofErr w:type="spellStart"/>
      <w:ins w:id="178" w:author="Duyen Le Thi Minh" w:date="2018-10-31T13:43:00Z">
        <w:r>
          <w:rPr>
            <w:b/>
            <w:color w:val="000000"/>
            <w:sz w:val="26"/>
            <w:szCs w:val="26"/>
          </w:rPr>
          <w:t>sinh</w:t>
        </w:r>
        <w:proofErr w:type="spellEnd"/>
        <w:r>
          <w:rPr>
            <w:b/>
            <w:color w:val="000000"/>
            <w:sz w:val="26"/>
            <w:szCs w:val="26"/>
          </w:rPr>
          <w:t xml:space="preserve"> </w:t>
        </w:r>
        <w:proofErr w:type="spellStart"/>
        <w:r>
          <w:rPr>
            <w:b/>
            <w:color w:val="000000"/>
            <w:sz w:val="26"/>
            <w:szCs w:val="26"/>
          </w:rPr>
          <w:t>viên</w:t>
        </w:r>
        <w:proofErr w:type="spellEnd"/>
        <w:r>
          <w:rPr>
            <w:b/>
            <w:color w:val="000000"/>
            <w:sz w:val="26"/>
            <w:szCs w:val="26"/>
          </w:rPr>
          <w:t xml:space="preserve"> </w:t>
        </w:r>
        <w:proofErr w:type="spellStart"/>
        <w:r>
          <w:rPr>
            <w:b/>
            <w:color w:val="000000"/>
            <w:sz w:val="26"/>
            <w:szCs w:val="26"/>
          </w:rPr>
          <w:t>thực</w:t>
        </w:r>
        <w:proofErr w:type="spellEnd"/>
        <w:r>
          <w:rPr>
            <w:b/>
            <w:color w:val="000000"/>
            <w:sz w:val="26"/>
            <w:szCs w:val="26"/>
          </w:rPr>
          <w:t xml:space="preserve"> </w:t>
        </w:r>
        <w:proofErr w:type="spellStart"/>
        <w:r>
          <w:rPr>
            <w:b/>
            <w:color w:val="000000"/>
            <w:sz w:val="26"/>
            <w:szCs w:val="26"/>
          </w:rPr>
          <w:t>hiện</w:t>
        </w:r>
        <w:proofErr w:type="spellEnd"/>
        <w:r>
          <w:rPr>
            <w:b/>
            <w:color w:val="000000"/>
            <w:sz w:val="26"/>
            <w:szCs w:val="26"/>
          </w:rPr>
          <w:t xml:space="preserve"> </w:t>
        </w:r>
        <w:proofErr w:type="spellStart"/>
        <w:r>
          <w:rPr>
            <w:b/>
            <w:color w:val="000000"/>
            <w:sz w:val="26"/>
            <w:szCs w:val="26"/>
          </w:rPr>
          <w:t>đề</w:t>
        </w:r>
        <w:proofErr w:type="spellEnd"/>
        <w:r>
          <w:rPr>
            <w:b/>
            <w:color w:val="000000"/>
            <w:sz w:val="26"/>
            <w:szCs w:val="26"/>
          </w:rPr>
          <w:t xml:space="preserve"> </w:t>
        </w:r>
        <w:proofErr w:type="spellStart"/>
        <w:r>
          <w:rPr>
            <w:b/>
            <w:color w:val="000000"/>
            <w:sz w:val="26"/>
            <w:szCs w:val="26"/>
          </w:rPr>
          <w:t>tài</w:t>
        </w:r>
      </w:ins>
      <w:proofErr w:type="spellEnd"/>
      <w:ins w:id="179" w:author="Duyen Le Thi Minh" w:date="2018-10-31T13:40:00Z">
        <w:r w:rsidR="00C64C88">
          <w:rPr>
            <w:b/>
            <w:color w:val="000000"/>
            <w:sz w:val="26"/>
            <w:szCs w:val="26"/>
          </w:rPr>
          <w:t>:</w:t>
        </w:r>
      </w:ins>
      <w:del w:id="180" w:author="Duyen Le Thi Minh" w:date="2018-10-31T13:40:00Z">
        <w:r w:rsidR="008C6238" w:rsidDel="00C64C88">
          <w:rPr>
            <w:b/>
            <w:color w:val="000000"/>
            <w:sz w:val="26"/>
            <w:szCs w:val="26"/>
          </w:rPr>
          <w:delText>Nhóm sinh viên: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65"/>
        <w:gridCol w:w="1646"/>
        <w:gridCol w:w="1516"/>
        <w:gridCol w:w="2556"/>
      </w:tblGrid>
      <w:tr w:rsidR="008C6238" w:rsidRPr="00300BFF" w:rsidTr="00DE498B">
        <w:tc>
          <w:tcPr>
            <w:tcW w:w="632" w:type="dxa"/>
            <w:vAlign w:val="center"/>
          </w:tcPr>
          <w:p w:rsidR="008C6238" w:rsidRPr="00300BFF" w:rsidRDefault="00C64C88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ins w:id="181" w:author="Duyen Le Thi Minh" w:date="2018-10-31T13:41:00Z">
              <w:r>
                <w:rPr>
                  <w:color w:val="000000"/>
                  <w:sz w:val="26"/>
                  <w:szCs w:val="26"/>
                </w:rPr>
                <w:t>S</w:t>
              </w:r>
            </w:ins>
            <w:r w:rsidR="008C6238" w:rsidRPr="00300BFF">
              <w:rPr>
                <w:color w:val="000000"/>
                <w:sz w:val="26"/>
                <w:szCs w:val="26"/>
              </w:rPr>
              <w:t>TT</w:t>
            </w:r>
          </w:p>
        </w:tc>
        <w:tc>
          <w:tcPr>
            <w:tcW w:w="3065" w:type="dxa"/>
            <w:vAlign w:val="center"/>
          </w:tcPr>
          <w:p w:rsidR="008C6238" w:rsidRPr="00300BFF" w:rsidRDefault="008C6238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300BFF">
              <w:rPr>
                <w:color w:val="000000"/>
                <w:sz w:val="26"/>
                <w:szCs w:val="26"/>
              </w:rPr>
              <w:t>Họ</w:t>
            </w:r>
            <w:proofErr w:type="spellEnd"/>
            <w:r w:rsidRPr="00300B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BFF">
              <w:rPr>
                <w:color w:val="000000"/>
                <w:sz w:val="26"/>
                <w:szCs w:val="26"/>
              </w:rPr>
              <w:t>và</w:t>
            </w:r>
            <w:proofErr w:type="spellEnd"/>
            <w:r w:rsidRPr="00300BF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00BFF">
              <w:rPr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419" w:type="dxa"/>
            <w:vAlign w:val="center"/>
          </w:tcPr>
          <w:p w:rsidR="008C6238" w:rsidRPr="004F7959" w:rsidRDefault="008C6238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  <w:highlight w:val="yellow"/>
                <w:rPrChange w:id="182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</w:pPr>
            <w:proofErr w:type="spellStart"/>
            <w:r w:rsidRPr="004F7959">
              <w:rPr>
                <w:color w:val="000000"/>
                <w:sz w:val="26"/>
                <w:szCs w:val="26"/>
                <w:highlight w:val="yellow"/>
                <w:rPrChange w:id="183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  <w:t>Lớp</w:t>
            </w:r>
            <w:proofErr w:type="spellEnd"/>
          </w:p>
        </w:tc>
        <w:tc>
          <w:tcPr>
            <w:tcW w:w="1420" w:type="dxa"/>
            <w:vAlign w:val="center"/>
          </w:tcPr>
          <w:p w:rsidR="008C6238" w:rsidRPr="004F7959" w:rsidRDefault="008C6238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  <w:highlight w:val="yellow"/>
                <w:rPrChange w:id="184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</w:pPr>
            <w:r w:rsidRPr="004F7959">
              <w:rPr>
                <w:color w:val="000000"/>
                <w:sz w:val="26"/>
                <w:szCs w:val="26"/>
                <w:highlight w:val="yellow"/>
                <w:rPrChange w:id="185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  <w:t>MSSV</w:t>
            </w:r>
          </w:p>
        </w:tc>
        <w:tc>
          <w:tcPr>
            <w:tcW w:w="1959" w:type="dxa"/>
            <w:vAlign w:val="center"/>
          </w:tcPr>
          <w:p w:rsidR="008C6238" w:rsidRPr="004F7959" w:rsidRDefault="008C6238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  <w:highlight w:val="yellow"/>
                <w:rPrChange w:id="186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</w:pPr>
            <w:proofErr w:type="spellStart"/>
            <w:r w:rsidRPr="004F7959">
              <w:rPr>
                <w:color w:val="000000"/>
                <w:sz w:val="26"/>
                <w:szCs w:val="26"/>
                <w:highlight w:val="yellow"/>
                <w:rPrChange w:id="187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  <w:t>Số</w:t>
            </w:r>
            <w:proofErr w:type="spellEnd"/>
            <w:r w:rsidRPr="004F7959">
              <w:rPr>
                <w:color w:val="000000"/>
                <w:sz w:val="26"/>
                <w:szCs w:val="26"/>
                <w:highlight w:val="yellow"/>
                <w:rPrChange w:id="188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  <w:t xml:space="preserve"> CMND</w:t>
            </w:r>
          </w:p>
        </w:tc>
      </w:tr>
      <w:tr w:rsidR="008C6238" w:rsidRPr="00300BFF" w:rsidTr="00DE498B">
        <w:tc>
          <w:tcPr>
            <w:tcW w:w="632" w:type="dxa"/>
            <w:vAlign w:val="center"/>
          </w:tcPr>
          <w:p w:rsidR="008C6238" w:rsidRPr="00DE498B" w:rsidRDefault="00C37E96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r w:rsidRPr="00DE498B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65" w:type="dxa"/>
            <w:vAlign w:val="center"/>
          </w:tcPr>
          <w:p w:rsidR="008C6238" w:rsidRPr="00DE498B" w:rsidRDefault="00DE532D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</w:rPr>
            </w:pPr>
            <w:del w:id="189" w:author="Thao Pham" w:date="2019-03-11T11:21:00Z">
              <w:r w:rsidRPr="00DE498B" w:rsidDel="00642D45">
                <w:rPr>
                  <w:spacing w:val="-1"/>
                  <w:sz w:val="26"/>
                </w:rPr>
                <w:delText>Trần Lê Hoàng</w:delText>
              </w:r>
            </w:del>
            <w:proofErr w:type="spellStart"/>
            <w:ins w:id="190" w:author="Thao Pham" w:date="2019-03-11T11:21:00Z">
              <w:r w:rsidR="00642D45">
                <w:rPr>
                  <w:spacing w:val="-1"/>
                  <w:sz w:val="26"/>
                </w:rPr>
                <w:t>Nguyễn</w:t>
              </w:r>
              <w:proofErr w:type="spellEnd"/>
              <w:r w:rsidR="00642D45">
                <w:rPr>
                  <w:spacing w:val="-1"/>
                  <w:sz w:val="26"/>
                </w:rPr>
                <w:t xml:space="preserve"> </w:t>
              </w:r>
              <w:proofErr w:type="spellStart"/>
              <w:r w:rsidR="00642D45">
                <w:rPr>
                  <w:spacing w:val="-1"/>
                  <w:sz w:val="26"/>
                </w:rPr>
                <w:t>Văn</w:t>
              </w:r>
              <w:proofErr w:type="spellEnd"/>
              <w:r w:rsidR="00642D45">
                <w:rPr>
                  <w:spacing w:val="-1"/>
                  <w:sz w:val="26"/>
                </w:rPr>
                <w:t xml:space="preserve"> </w:t>
              </w:r>
              <w:proofErr w:type="spellStart"/>
              <w:r w:rsidR="00642D45">
                <w:rPr>
                  <w:spacing w:val="-1"/>
                  <w:sz w:val="26"/>
                </w:rPr>
                <w:t>Hóa</w:t>
              </w:r>
              <w:proofErr w:type="spellEnd"/>
              <w:r w:rsidR="00642D45">
                <w:rPr>
                  <w:spacing w:val="-1"/>
                  <w:sz w:val="26"/>
                </w:rPr>
                <w:t xml:space="preserve"> </w:t>
              </w:r>
              <w:proofErr w:type="spellStart"/>
              <w:r w:rsidR="00642D45">
                <w:rPr>
                  <w:spacing w:val="-1"/>
                  <w:sz w:val="26"/>
                </w:rPr>
                <w:t>Vũ</w:t>
              </w:r>
            </w:ins>
            <w:proofErr w:type="spellEnd"/>
          </w:p>
        </w:tc>
        <w:tc>
          <w:tcPr>
            <w:tcW w:w="1419" w:type="dxa"/>
            <w:vAlign w:val="center"/>
          </w:tcPr>
          <w:p w:rsidR="008C6238" w:rsidRPr="004F7959" w:rsidRDefault="00240005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  <w:highlight w:val="yellow"/>
                <w:rPrChange w:id="191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</w:pPr>
            <w:ins w:id="192" w:author="Big Boy" w:date="2019-03-11T13:30:00Z">
              <w:r>
                <w:rPr>
                  <w:color w:val="000000"/>
                  <w:sz w:val="26"/>
                  <w:szCs w:val="26"/>
                  <w:highlight w:val="yellow"/>
                </w:rPr>
                <w:t>MSST 2018</w:t>
              </w:r>
            </w:ins>
            <w:del w:id="193" w:author="Thao Pham" w:date="2019-03-11T11:21:00Z">
              <w:r w:rsidR="00DE498B" w:rsidRPr="004F7959" w:rsidDel="00642D45">
                <w:rPr>
                  <w:color w:val="000000"/>
                  <w:sz w:val="26"/>
                  <w:szCs w:val="26"/>
                  <w:highlight w:val="yellow"/>
                  <w:rPrChange w:id="194" w:author="Thao Pham" w:date="2019-03-11T11:27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ME2016</w:delText>
              </w:r>
            </w:del>
          </w:p>
        </w:tc>
        <w:tc>
          <w:tcPr>
            <w:tcW w:w="1420" w:type="dxa"/>
            <w:vAlign w:val="center"/>
          </w:tcPr>
          <w:p w:rsidR="008C6238" w:rsidRPr="004F7959" w:rsidRDefault="00240005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  <w:highlight w:val="yellow"/>
                <w:rPrChange w:id="195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</w:pPr>
            <w:ins w:id="196" w:author="Big Boy" w:date="2019-03-11T13:34:00Z">
              <w:r>
                <w:rPr>
                  <w:color w:val="000000"/>
                  <w:sz w:val="26"/>
                  <w:szCs w:val="26"/>
                  <w:highlight w:val="yellow"/>
                </w:rPr>
                <w:t>14979</w:t>
              </w:r>
            </w:ins>
            <w:del w:id="197" w:author="Thao Pham" w:date="2019-03-11T11:21:00Z">
              <w:r w:rsidR="00DE498B" w:rsidRPr="004F7959" w:rsidDel="00642D45">
                <w:rPr>
                  <w:color w:val="000000"/>
                  <w:sz w:val="26"/>
                  <w:szCs w:val="26"/>
                  <w:highlight w:val="yellow"/>
                  <w:rPrChange w:id="198" w:author="Thao Pham" w:date="2019-03-11T11:27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14154</w:delText>
              </w:r>
            </w:del>
          </w:p>
        </w:tc>
        <w:tc>
          <w:tcPr>
            <w:tcW w:w="1959" w:type="dxa"/>
            <w:vAlign w:val="center"/>
          </w:tcPr>
          <w:p w:rsidR="008C6238" w:rsidRPr="004F7959" w:rsidRDefault="0012372C" w:rsidP="00DE498B">
            <w:pPr>
              <w:tabs>
                <w:tab w:val="left" w:pos="567"/>
              </w:tabs>
              <w:spacing w:after="120"/>
              <w:jc w:val="center"/>
              <w:rPr>
                <w:color w:val="000000"/>
                <w:sz w:val="26"/>
                <w:szCs w:val="26"/>
                <w:highlight w:val="yellow"/>
                <w:rPrChange w:id="199" w:author="Thao Pham" w:date="2019-03-11T11:27:00Z">
                  <w:rPr>
                    <w:color w:val="000000"/>
                    <w:sz w:val="26"/>
                    <w:szCs w:val="26"/>
                  </w:rPr>
                </w:rPrChange>
              </w:rPr>
            </w:pPr>
            <w:ins w:id="200" w:author="Big Boy" w:date="2019-03-11T13:40:00Z">
              <w:r>
                <w:rPr>
                  <w:color w:val="000000"/>
                  <w:sz w:val="26"/>
                  <w:szCs w:val="26"/>
                  <w:highlight w:val="yellow"/>
                </w:rPr>
                <w:t>312220908</w:t>
              </w:r>
            </w:ins>
            <w:del w:id="201" w:author="Thao Pham" w:date="2019-03-11T11:21:00Z">
              <w:r w:rsidR="00DE498B" w:rsidRPr="004F7959" w:rsidDel="00642D45">
                <w:rPr>
                  <w:color w:val="000000"/>
                  <w:sz w:val="26"/>
                  <w:szCs w:val="26"/>
                  <w:highlight w:val="yellow"/>
                  <w:rPrChange w:id="202" w:author="Thao Pham" w:date="2019-03-11T11:27:00Z">
                    <w:rPr>
                      <w:color w:val="000000"/>
                      <w:sz w:val="26"/>
                      <w:szCs w:val="26"/>
                    </w:rPr>
                  </w:rPrChange>
                </w:rPr>
                <w:delText>013303744</w:delText>
              </w:r>
            </w:del>
          </w:p>
        </w:tc>
      </w:tr>
      <w:tr w:rsidR="00642D45" w:rsidRPr="00300BFF" w:rsidTr="00DE498B">
        <w:trPr>
          <w:ins w:id="203" w:author="Thao Pham" w:date="2019-03-11T11:21:00Z"/>
        </w:trPr>
        <w:tc>
          <w:tcPr>
            <w:tcW w:w="632" w:type="dxa"/>
            <w:vAlign w:val="center"/>
          </w:tcPr>
          <w:p w:rsidR="00642D45" w:rsidRPr="00DE498B" w:rsidRDefault="00642D45" w:rsidP="00DE498B">
            <w:pPr>
              <w:tabs>
                <w:tab w:val="left" w:pos="567"/>
              </w:tabs>
              <w:spacing w:after="120"/>
              <w:jc w:val="center"/>
              <w:rPr>
                <w:ins w:id="204" w:author="Thao Pham" w:date="2019-03-11T11:21:00Z"/>
                <w:color w:val="000000"/>
                <w:sz w:val="26"/>
                <w:szCs w:val="26"/>
              </w:rPr>
            </w:pPr>
            <w:ins w:id="205" w:author="Thao Pham" w:date="2019-03-11T11:21:00Z">
              <w:r>
                <w:rPr>
                  <w:color w:val="000000"/>
                  <w:sz w:val="26"/>
                  <w:szCs w:val="26"/>
                </w:rPr>
                <w:t>2</w:t>
              </w:r>
            </w:ins>
          </w:p>
        </w:tc>
        <w:tc>
          <w:tcPr>
            <w:tcW w:w="3065" w:type="dxa"/>
            <w:vAlign w:val="center"/>
          </w:tcPr>
          <w:p w:rsidR="00642D45" w:rsidRPr="00DE498B" w:rsidDel="00642D45" w:rsidRDefault="00642D45" w:rsidP="00DE498B">
            <w:pPr>
              <w:tabs>
                <w:tab w:val="left" w:pos="567"/>
              </w:tabs>
              <w:spacing w:after="120"/>
              <w:jc w:val="center"/>
              <w:rPr>
                <w:ins w:id="206" w:author="Thao Pham" w:date="2019-03-11T11:21:00Z"/>
                <w:spacing w:val="-1"/>
                <w:sz w:val="26"/>
              </w:rPr>
            </w:pPr>
            <w:proofErr w:type="spellStart"/>
            <w:ins w:id="207" w:author="Thao Pham" w:date="2019-03-11T11:21:00Z">
              <w:r>
                <w:rPr>
                  <w:spacing w:val="-1"/>
                  <w:sz w:val="26"/>
                </w:rPr>
                <w:t>Trần</w:t>
              </w:r>
              <w:proofErr w:type="spellEnd"/>
              <w:r>
                <w:rPr>
                  <w:spacing w:val="-1"/>
                  <w:sz w:val="26"/>
                </w:rPr>
                <w:t xml:space="preserve"> </w:t>
              </w:r>
              <w:proofErr w:type="spellStart"/>
              <w:r>
                <w:rPr>
                  <w:spacing w:val="-1"/>
                  <w:sz w:val="26"/>
                </w:rPr>
                <w:t>Anh</w:t>
              </w:r>
              <w:proofErr w:type="spellEnd"/>
              <w:r>
                <w:rPr>
                  <w:spacing w:val="-1"/>
                  <w:sz w:val="26"/>
                </w:rPr>
                <w:t xml:space="preserve"> </w:t>
              </w:r>
              <w:proofErr w:type="spellStart"/>
              <w:r>
                <w:rPr>
                  <w:spacing w:val="-1"/>
                  <w:sz w:val="26"/>
                </w:rPr>
                <w:t>Khoa</w:t>
              </w:r>
              <w:proofErr w:type="spellEnd"/>
            </w:ins>
          </w:p>
        </w:tc>
        <w:tc>
          <w:tcPr>
            <w:tcW w:w="1419" w:type="dxa"/>
            <w:vAlign w:val="center"/>
          </w:tcPr>
          <w:p w:rsidR="00642D45" w:rsidRPr="004F7959" w:rsidDel="00642D45" w:rsidRDefault="00240005" w:rsidP="00DE498B">
            <w:pPr>
              <w:tabs>
                <w:tab w:val="left" w:pos="567"/>
              </w:tabs>
              <w:spacing w:after="120"/>
              <w:jc w:val="center"/>
              <w:rPr>
                <w:ins w:id="208" w:author="Thao Pham" w:date="2019-03-11T11:21:00Z"/>
                <w:color w:val="000000"/>
                <w:sz w:val="26"/>
                <w:szCs w:val="26"/>
                <w:highlight w:val="yellow"/>
                <w:rPrChange w:id="209" w:author="Thao Pham" w:date="2019-03-11T11:27:00Z">
                  <w:rPr>
                    <w:ins w:id="210" w:author="Thao Pham" w:date="2019-03-11T11:21:00Z"/>
                    <w:color w:val="000000"/>
                    <w:sz w:val="26"/>
                    <w:szCs w:val="26"/>
                  </w:rPr>
                </w:rPrChange>
              </w:rPr>
            </w:pPr>
            <w:ins w:id="211" w:author="Big Boy" w:date="2019-03-11T13:30:00Z">
              <w:r>
                <w:rPr>
                  <w:color w:val="000000"/>
                  <w:sz w:val="26"/>
                  <w:szCs w:val="26"/>
                  <w:highlight w:val="yellow"/>
                </w:rPr>
                <w:t>ME</w:t>
              </w:r>
            </w:ins>
            <w:ins w:id="212" w:author="Big Boy" w:date="2019-03-11T13:31:00Z">
              <w:r>
                <w:rPr>
                  <w:color w:val="000000"/>
                  <w:sz w:val="26"/>
                  <w:szCs w:val="26"/>
                  <w:highlight w:val="yellow"/>
                </w:rPr>
                <w:t xml:space="preserve"> </w:t>
              </w:r>
            </w:ins>
            <w:ins w:id="213" w:author="Big Boy" w:date="2019-03-11T13:30:00Z">
              <w:r>
                <w:rPr>
                  <w:color w:val="000000"/>
                  <w:sz w:val="26"/>
                  <w:szCs w:val="26"/>
                  <w:highlight w:val="yellow"/>
                </w:rPr>
                <w:t>2015</w:t>
              </w:r>
            </w:ins>
          </w:p>
        </w:tc>
        <w:tc>
          <w:tcPr>
            <w:tcW w:w="1420" w:type="dxa"/>
            <w:vAlign w:val="center"/>
          </w:tcPr>
          <w:p w:rsidR="00642D45" w:rsidRPr="004F7959" w:rsidDel="00642D45" w:rsidRDefault="00240005" w:rsidP="00DE498B">
            <w:pPr>
              <w:tabs>
                <w:tab w:val="left" w:pos="567"/>
              </w:tabs>
              <w:spacing w:after="120"/>
              <w:jc w:val="center"/>
              <w:rPr>
                <w:ins w:id="214" w:author="Thao Pham" w:date="2019-03-11T11:21:00Z"/>
                <w:color w:val="000000"/>
                <w:sz w:val="26"/>
                <w:szCs w:val="26"/>
                <w:highlight w:val="yellow"/>
                <w:rPrChange w:id="215" w:author="Thao Pham" w:date="2019-03-11T11:27:00Z">
                  <w:rPr>
                    <w:ins w:id="216" w:author="Thao Pham" w:date="2019-03-11T11:21:00Z"/>
                    <w:color w:val="000000"/>
                    <w:sz w:val="26"/>
                    <w:szCs w:val="26"/>
                  </w:rPr>
                </w:rPrChange>
              </w:rPr>
            </w:pPr>
            <w:ins w:id="217" w:author="Big Boy" w:date="2019-03-11T13:34:00Z">
              <w:r>
                <w:rPr>
                  <w:sz w:val="26"/>
                </w:rPr>
                <w:t>9908</w:t>
              </w:r>
            </w:ins>
          </w:p>
        </w:tc>
        <w:tc>
          <w:tcPr>
            <w:tcW w:w="1959" w:type="dxa"/>
            <w:vAlign w:val="center"/>
          </w:tcPr>
          <w:p w:rsidR="00642D45" w:rsidRPr="004F7959" w:rsidDel="00642D45" w:rsidRDefault="00572CA7" w:rsidP="00DE498B">
            <w:pPr>
              <w:tabs>
                <w:tab w:val="left" w:pos="567"/>
              </w:tabs>
              <w:spacing w:after="120"/>
              <w:jc w:val="center"/>
              <w:rPr>
                <w:ins w:id="218" w:author="Thao Pham" w:date="2019-03-11T11:21:00Z"/>
                <w:color w:val="000000"/>
                <w:sz w:val="26"/>
                <w:szCs w:val="26"/>
                <w:highlight w:val="yellow"/>
                <w:rPrChange w:id="219" w:author="Thao Pham" w:date="2019-03-11T11:27:00Z">
                  <w:rPr>
                    <w:ins w:id="220" w:author="Thao Pham" w:date="2019-03-11T11:21:00Z"/>
                    <w:color w:val="000000"/>
                    <w:sz w:val="26"/>
                    <w:szCs w:val="26"/>
                  </w:rPr>
                </w:rPrChange>
              </w:rPr>
            </w:pPr>
            <w:ins w:id="221" w:author="Big Boy" w:date="2019-03-12T13:32:00Z">
              <w:r w:rsidRPr="00572CA7">
                <w:rPr>
                  <w:color w:val="000000"/>
                  <w:sz w:val="26"/>
                  <w:szCs w:val="26"/>
                </w:rPr>
                <w:t>079097007961</w:t>
              </w:r>
            </w:ins>
          </w:p>
        </w:tc>
      </w:tr>
      <w:tr w:rsidR="0093628F" w:rsidRPr="00300BFF" w:rsidTr="00DE498B">
        <w:trPr>
          <w:ins w:id="222" w:author="Big Boy" w:date="2019-03-12T19:01:00Z"/>
        </w:trPr>
        <w:tc>
          <w:tcPr>
            <w:tcW w:w="632" w:type="dxa"/>
            <w:vAlign w:val="center"/>
          </w:tcPr>
          <w:p w:rsidR="0093628F" w:rsidRDefault="0093628F" w:rsidP="00DE498B">
            <w:pPr>
              <w:tabs>
                <w:tab w:val="left" w:pos="567"/>
              </w:tabs>
              <w:spacing w:after="120"/>
              <w:jc w:val="center"/>
              <w:rPr>
                <w:ins w:id="223" w:author="Big Boy" w:date="2019-03-12T19:01:00Z"/>
                <w:color w:val="000000"/>
                <w:sz w:val="26"/>
                <w:szCs w:val="26"/>
              </w:rPr>
            </w:pPr>
            <w:ins w:id="224" w:author="Big Boy" w:date="2019-03-12T19:01:00Z">
              <w:r>
                <w:rPr>
                  <w:color w:val="000000"/>
                  <w:sz w:val="26"/>
                  <w:szCs w:val="26"/>
                </w:rPr>
                <w:t>3</w:t>
              </w:r>
            </w:ins>
          </w:p>
        </w:tc>
        <w:tc>
          <w:tcPr>
            <w:tcW w:w="3065" w:type="dxa"/>
            <w:vAlign w:val="center"/>
          </w:tcPr>
          <w:p w:rsidR="0093628F" w:rsidRDefault="0093628F" w:rsidP="00DE498B">
            <w:pPr>
              <w:tabs>
                <w:tab w:val="left" w:pos="567"/>
              </w:tabs>
              <w:spacing w:after="120"/>
              <w:jc w:val="center"/>
              <w:rPr>
                <w:ins w:id="225" w:author="Big Boy" w:date="2019-03-12T19:01:00Z"/>
                <w:spacing w:val="-1"/>
                <w:sz w:val="26"/>
              </w:rPr>
            </w:pPr>
            <w:proofErr w:type="spellStart"/>
            <w:ins w:id="226" w:author="Big Boy" w:date="2019-03-12T19:01:00Z">
              <w:r>
                <w:rPr>
                  <w:spacing w:val="-1"/>
                  <w:sz w:val="26"/>
                </w:rPr>
                <w:t>Võ</w:t>
              </w:r>
              <w:proofErr w:type="spellEnd"/>
              <w:r>
                <w:rPr>
                  <w:spacing w:val="-1"/>
                  <w:sz w:val="26"/>
                </w:rPr>
                <w:t xml:space="preserve"> </w:t>
              </w:r>
              <w:proofErr w:type="spellStart"/>
              <w:r>
                <w:rPr>
                  <w:spacing w:val="-1"/>
                  <w:sz w:val="26"/>
                </w:rPr>
                <w:t>Thành</w:t>
              </w:r>
              <w:proofErr w:type="spellEnd"/>
              <w:r>
                <w:rPr>
                  <w:spacing w:val="-1"/>
                  <w:sz w:val="26"/>
                </w:rPr>
                <w:t xml:space="preserve"> </w:t>
              </w:r>
              <w:proofErr w:type="spellStart"/>
              <w:r>
                <w:rPr>
                  <w:spacing w:val="-1"/>
                  <w:sz w:val="26"/>
                </w:rPr>
                <w:t>Đạt</w:t>
              </w:r>
              <w:proofErr w:type="spellEnd"/>
            </w:ins>
          </w:p>
        </w:tc>
        <w:tc>
          <w:tcPr>
            <w:tcW w:w="1419" w:type="dxa"/>
            <w:vAlign w:val="center"/>
          </w:tcPr>
          <w:p w:rsidR="0093628F" w:rsidRDefault="0093628F" w:rsidP="00DE498B">
            <w:pPr>
              <w:tabs>
                <w:tab w:val="left" w:pos="567"/>
              </w:tabs>
              <w:spacing w:after="120"/>
              <w:jc w:val="center"/>
              <w:rPr>
                <w:ins w:id="227" w:author="Big Boy" w:date="2019-03-12T19:01:00Z"/>
                <w:color w:val="000000"/>
                <w:sz w:val="26"/>
                <w:szCs w:val="26"/>
                <w:highlight w:val="yellow"/>
              </w:rPr>
            </w:pPr>
            <w:ins w:id="228" w:author="Big Boy" w:date="2019-03-12T19:01:00Z">
              <w:r>
                <w:rPr>
                  <w:color w:val="000000"/>
                  <w:sz w:val="26"/>
                  <w:szCs w:val="26"/>
                  <w:highlight w:val="yellow"/>
                </w:rPr>
                <w:t>ME 2015</w:t>
              </w:r>
            </w:ins>
          </w:p>
        </w:tc>
        <w:tc>
          <w:tcPr>
            <w:tcW w:w="1420" w:type="dxa"/>
            <w:vAlign w:val="center"/>
          </w:tcPr>
          <w:p w:rsidR="0093628F" w:rsidRDefault="0093628F" w:rsidP="00DE498B">
            <w:pPr>
              <w:tabs>
                <w:tab w:val="left" w:pos="567"/>
              </w:tabs>
              <w:spacing w:after="120"/>
              <w:jc w:val="center"/>
              <w:rPr>
                <w:ins w:id="229" w:author="Big Boy" w:date="2019-03-12T19:01:00Z"/>
                <w:sz w:val="26"/>
              </w:rPr>
            </w:pPr>
            <w:ins w:id="230" w:author="Big Boy" w:date="2019-03-12T19:02:00Z">
              <w:r w:rsidRPr="0093628F">
                <w:rPr>
                  <w:sz w:val="26"/>
                </w:rPr>
                <w:t>9781</w:t>
              </w:r>
            </w:ins>
            <w:bookmarkStart w:id="231" w:name="_GoBack"/>
            <w:bookmarkEnd w:id="231"/>
          </w:p>
        </w:tc>
        <w:tc>
          <w:tcPr>
            <w:tcW w:w="1959" w:type="dxa"/>
            <w:vAlign w:val="center"/>
          </w:tcPr>
          <w:p w:rsidR="0093628F" w:rsidRPr="00572CA7" w:rsidRDefault="0093628F" w:rsidP="00DE498B">
            <w:pPr>
              <w:tabs>
                <w:tab w:val="left" w:pos="567"/>
              </w:tabs>
              <w:spacing w:after="120"/>
              <w:jc w:val="center"/>
              <w:rPr>
                <w:ins w:id="232" w:author="Big Boy" w:date="2019-03-12T19:01:00Z"/>
                <w:color w:val="000000"/>
                <w:sz w:val="26"/>
                <w:szCs w:val="26"/>
              </w:rPr>
            </w:pPr>
            <w:ins w:id="233" w:author="Big Boy" w:date="2019-03-12T19:02:00Z">
              <w:r w:rsidRPr="0093628F">
                <w:rPr>
                  <w:color w:val="000000"/>
                  <w:sz w:val="26"/>
                  <w:szCs w:val="26"/>
                </w:rPr>
                <w:t>025628642</w:t>
              </w:r>
            </w:ins>
          </w:p>
        </w:tc>
      </w:tr>
      <w:tr w:rsidR="00642D45" w:rsidRPr="00300BFF" w:rsidTr="00DE498B">
        <w:trPr>
          <w:ins w:id="234" w:author="Thao Pham" w:date="2019-03-11T11:21:00Z"/>
        </w:trPr>
        <w:tc>
          <w:tcPr>
            <w:tcW w:w="632" w:type="dxa"/>
            <w:vAlign w:val="center"/>
          </w:tcPr>
          <w:p w:rsidR="00642D45" w:rsidRPr="00DE498B" w:rsidRDefault="0093628F" w:rsidP="00DE498B">
            <w:pPr>
              <w:tabs>
                <w:tab w:val="left" w:pos="567"/>
              </w:tabs>
              <w:spacing w:after="120"/>
              <w:jc w:val="center"/>
              <w:rPr>
                <w:ins w:id="235" w:author="Thao Pham" w:date="2019-03-11T11:21:00Z"/>
                <w:color w:val="000000"/>
                <w:sz w:val="26"/>
                <w:szCs w:val="26"/>
              </w:rPr>
            </w:pPr>
            <w:ins w:id="236" w:author="Big Boy" w:date="2019-03-12T19:01:00Z">
              <w:r>
                <w:rPr>
                  <w:color w:val="000000"/>
                  <w:sz w:val="26"/>
                  <w:szCs w:val="26"/>
                </w:rPr>
                <w:t>4</w:t>
              </w:r>
            </w:ins>
            <w:ins w:id="237" w:author="Thao Pham" w:date="2019-03-11T11:21:00Z">
              <w:del w:id="238" w:author="Big Boy" w:date="2019-03-12T19:01:00Z">
                <w:r w:rsidR="00642D45" w:rsidDel="0093628F">
                  <w:rPr>
                    <w:color w:val="000000"/>
                    <w:sz w:val="26"/>
                    <w:szCs w:val="26"/>
                  </w:rPr>
                  <w:delText>3</w:delText>
                </w:r>
              </w:del>
            </w:ins>
          </w:p>
        </w:tc>
        <w:tc>
          <w:tcPr>
            <w:tcW w:w="3065" w:type="dxa"/>
            <w:vAlign w:val="center"/>
          </w:tcPr>
          <w:p w:rsidR="00642D45" w:rsidRPr="00DE498B" w:rsidDel="00642D45" w:rsidRDefault="00642D45" w:rsidP="00DE498B">
            <w:pPr>
              <w:tabs>
                <w:tab w:val="left" w:pos="567"/>
              </w:tabs>
              <w:spacing w:after="120"/>
              <w:jc w:val="center"/>
              <w:rPr>
                <w:ins w:id="239" w:author="Thao Pham" w:date="2019-03-11T11:21:00Z"/>
                <w:spacing w:val="-1"/>
                <w:sz w:val="26"/>
              </w:rPr>
            </w:pPr>
            <w:proofErr w:type="spellStart"/>
            <w:ins w:id="240" w:author="Thao Pham" w:date="2019-03-11T11:21:00Z">
              <w:r>
                <w:rPr>
                  <w:spacing w:val="-1"/>
                  <w:sz w:val="26"/>
                </w:rPr>
                <w:t>Nguyễn</w:t>
              </w:r>
              <w:proofErr w:type="spellEnd"/>
              <w:r>
                <w:rPr>
                  <w:spacing w:val="-1"/>
                  <w:sz w:val="26"/>
                </w:rPr>
                <w:t xml:space="preserve"> Minh </w:t>
              </w:r>
              <w:proofErr w:type="spellStart"/>
              <w:r>
                <w:rPr>
                  <w:spacing w:val="-1"/>
                  <w:sz w:val="26"/>
                </w:rPr>
                <w:t>Dũng</w:t>
              </w:r>
              <w:proofErr w:type="spellEnd"/>
            </w:ins>
          </w:p>
        </w:tc>
        <w:tc>
          <w:tcPr>
            <w:tcW w:w="1419" w:type="dxa"/>
            <w:vAlign w:val="center"/>
          </w:tcPr>
          <w:p w:rsidR="00642D45" w:rsidRPr="004F7959" w:rsidDel="00642D45" w:rsidRDefault="00240005" w:rsidP="00DE498B">
            <w:pPr>
              <w:tabs>
                <w:tab w:val="left" w:pos="567"/>
              </w:tabs>
              <w:spacing w:after="120"/>
              <w:jc w:val="center"/>
              <w:rPr>
                <w:ins w:id="241" w:author="Thao Pham" w:date="2019-03-11T11:21:00Z"/>
                <w:color w:val="000000"/>
                <w:sz w:val="26"/>
                <w:szCs w:val="26"/>
                <w:highlight w:val="yellow"/>
                <w:rPrChange w:id="242" w:author="Thao Pham" w:date="2019-03-11T11:27:00Z">
                  <w:rPr>
                    <w:ins w:id="243" w:author="Thao Pham" w:date="2019-03-11T11:21:00Z"/>
                    <w:color w:val="000000"/>
                    <w:sz w:val="26"/>
                    <w:szCs w:val="26"/>
                  </w:rPr>
                </w:rPrChange>
              </w:rPr>
            </w:pPr>
            <w:ins w:id="244" w:author="Big Boy" w:date="2019-03-11T13:31:00Z">
              <w:r>
                <w:rPr>
                  <w:color w:val="000000"/>
                  <w:sz w:val="26"/>
                  <w:szCs w:val="26"/>
                  <w:highlight w:val="yellow"/>
                </w:rPr>
                <w:t>ME 2017</w:t>
              </w:r>
            </w:ins>
          </w:p>
        </w:tc>
        <w:tc>
          <w:tcPr>
            <w:tcW w:w="1420" w:type="dxa"/>
            <w:vAlign w:val="center"/>
          </w:tcPr>
          <w:p w:rsidR="00642D45" w:rsidRPr="004F7959" w:rsidDel="00642D45" w:rsidRDefault="00240005" w:rsidP="00DE498B">
            <w:pPr>
              <w:tabs>
                <w:tab w:val="left" w:pos="567"/>
              </w:tabs>
              <w:spacing w:after="120"/>
              <w:jc w:val="center"/>
              <w:rPr>
                <w:ins w:id="245" w:author="Thao Pham" w:date="2019-03-11T11:21:00Z"/>
                <w:color w:val="000000"/>
                <w:sz w:val="26"/>
                <w:szCs w:val="26"/>
                <w:highlight w:val="yellow"/>
                <w:rPrChange w:id="246" w:author="Thao Pham" w:date="2019-03-11T11:27:00Z">
                  <w:rPr>
                    <w:ins w:id="247" w:author="Thao Pham" w:date="2019-03-11T11:21:00Z"/>
                    <w:color w:val="000000"/>
                    <w:sz w:val="26"/>
                    <w:szCs w:val="26"/>
                  </w:rPr>
                </w:rPrChange>
              </w:rPr>
            </w:pPr>
            <w:ins w:id="248" w:author="Big Boy" w:date="2019-03-11T13:34:00Z">
              <w:r>
                <w:rPr>
                  <w:sz w:val="26"/>
                </w:rPr>
                <w:t>13482</w:t>
              </w:r>
            </w:ins>
          </w:p>
        </w:tc>
        <w:tc>
          <w:tcPr>
            <w:tcW w:w="1959" w:type="dxa"/>
            <w:vAlign w:val="center"/>
          </w:tcPr>
          <w:p w:rsidR="00642D45" w:rsidRPr="004F7959" w:rsidDel="00642D45" w:rsidRDefault="00240005" w:rsidP="00DE498B">
            <w:pPr>
              <w:tabs>
                <w:tab w:val="left" w:pos="567"/>
              </w:tabs>
              <w:spacing w:after="120"/>
              <w:jc w:val="center"/>
              <w:rPr>
                <w:ins w:id="249" w:author="Thao Pham" w:date="2019-03-11T11:21:00Z"/>
                <w:color w:val="000000"/>
                <w:sz w:val="26"/>
                <w:szCs w:val="26"/>
                <w:highlight w:val="yellow"/>
                <w:rPrChange w:id="250" w:author="Thao Pham" w:date="2019-03-11T11:27:00Z">
                  <w:rPr>
                    <w:ins w:id="251" w:author="Thao Pham" w:date="2019-03-11T11:21:00Z"/>
                    <w:color w:val="000000"/>
                    <w:sz w:val="26"/>
                    <w:szCs w:val="26"/>
                  </w:rPr>
                </w:rPrChange>
              </w:rPr>
            </w:pPr>
            <w:ins w:id="252" w:author="Big Boy" w:date="2019-03-11T13:32:00Z">
              <w:r w:rsidRPr="00240005">
                <w:rPr>
                  <w:color w:val="000000"/>
                  <w:sz w:val="26"/>
                  <w:szCs w:val="26"/>
                </w:rPr>
                <w:t>026058614</w:t>
              </w:r>
            </w:ins>
          </w:p>
        </w:tc>
      </w:tr>
    </w:tbl>
    <w:p w:rsidR="008C6238" w:rsidRPr="00300BFF" w:rsidRDefault="008C6238" w:rsidP="008C6238">
      <w:pPr>
        <w:tabs>
          <w:tab w:val="left" w:pos="567"/>
        </w:tabs>
        <w:spacing w:after="120"/>
        <w:ind w:firstLine="360"/>
        <w:jc w:val="both"/>
        <w:rPr>
          <w:color w:val="000000"/>
          <w:sz w:val="26"/>
          <w:szCs w:val="26"/>
        </w:rPr>
      </w:pPr>
    </w:p>
    <w:p w:rsidR="008C6238" w:rsidRPr="00DE498B" w:rsidRDefault="008C6238" w:rsidP="00954A76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9356"/>
        </w:tabs>
        <w:spacing w:after="120"/>
        <w:jc w:val="both"/>
        <w:rPr>
          <w:color w:val="000000"/>
          <w:sz w:val="26"/>
          <w:szCs w:val="26"/>
        </w:rPr>
      </w:pPr>
      <w:proofErr w:type="spellStart"/>
      <w:r w:rsidRPr="00DE498B">
        <w:rPr>
          <w:color w:val="000000"/>
          <w:sz w:val="26"/>
          <w:szCs w:val="26"/>
        </w:rPr>
        <w:t>Đại</w:t>
      </w:r>
      <w:proofErr w:type="spellEnd"/>
      <w:r w:rsidRPr="00DE498B">
        <w:rPr>
          <w:color w:val="000000"/>
          <w:sz w:val="26"/>
          <w:szCs w:val="26"/>
        </w:rPr>
        <w:t xml:space="preserve"> </w:t>
      </w:r>
      <w:proofErr w:type="spellStart"/>
      <w:r w:rsidRPr="00DE498B">
        <w:rPr>
          <w:color w:val="000000"/>
          <w:sz w:val="26"/>
          <w:szCs w:val="26"/>
        </w:rPr>
        <w:t>diện</w:t>
      </w:r>
      <w:proofErr w:type="spellEnd"/>
      <w:r w:rsidRPr="00DE498B">
        <w:rPr>
          <w:color w:val="000000"/>
          <w:sz w:val="26"/>
          <w:szCs w:val="26"/>
        </w:rPr>
        <w:t xml:space="preserve"> </w:t>
      </w:r>
      <w:proofErr w:type="spellStart"/>
      <w:r w:rsidRPr="00DE498B">
        <w:rPr>
          <w:color w:val="000000"/>
          <w:sz w:val="26"/>
          <w:szCs w:val="26"/>
        </w:rPr>
        <w:t>bởi</w:t>
      </w:r>
      <w:proofErr w:type="spellEnd"/>
      <w:ins w:id="253" w:author="Duyen Le Thi Minh" w:date="2018-10-31T13:42:00Z">
        <w:r w:rsidR="00C64C88">
          <w:rPr>
            <w:color w:val="000000"/>
            <w:sz w:val="26"/>
            <w:szCs w:val="26"/>
          </w:rPr>
          <w:t xml:space="preserve"> </w:t>
        </w:r>
        <w:proofErr w:type="spellStart"/>
        <w:r w:rsidR="00C64C88">
          <w:rPr>
            <w:color w:val="000000"/>
            <w:sz w:val="26"/>
            <w:szCs w:val="26"/>
          </w:rPr>
          <w:t>trưởng</w:t>
        </w:r>
        <w:proofErr w:type="spellEnd"/>
        <w:r w:rsidR="00C64C88">
          <w:rPr>
            <w:color w:val="000000"/>
            <w:sz w:val="26"/>
            <w:szCs w:val="26"/>
          </w:rPr>
          <w:t xml:space="preserve"> </w:t>
        </w:r>
        <w:proofErr w:type="spellStart"/>
        <w:r w:rsidR="00C64C88">
          <w:rPr>
            <w:color w:val="000000"/>
            <w:sz w:val="26"/>
            <w:szCs w:val="26"/>
          </w:rPr>
          <w:t>nhóm</w:t>
        </w:r>
      </w:ins>
      <w:proofErr w:type="spellEnd"/>
      <w:r w:rsidRPr="00DE498B">
        <w:rPr>
          <w:color w:val="000000"/>
          <w:sz w:val="26"/>
          <w:szCs w:val="26"/>
        </w:rPr>
        <w:t>:</w:t>
      </w:r>
      <w:r w:rsidR="00D017FB">
        <w:rPr>
          <w:color w:val="000000"/>
          <w:sz w:val="26"/>
          <w:szCs w:val="26"/>
        </w:rPr>
        <w:t xml:space="preserve"> </w:t>
      </w:r>
      <w:del w:id="254" w:author="Thao Pham" w:date="2019-03-11T11:22:00Z">
        <w:r w:rsidR="00D017FB" w:rsidDel="00260D38">
          <w:rPr>
            <w:color w:val="000000"/>
            <w:sz w:val="26"/>
            <w:szCs w:val="26"/>
          </w:rPr>
          <w:delText>Trần Lê Hoàng</w:delText>
        </w:r>
      </w:del>
      <w:proofErr w:type="spellStart"/>
      <w:ins w:id="255" w:author="Thao Pham" w:date="2019-03-11T11:22:00Z">
        <w:r w:rsidR="00260D38">
          <w:rPr>
            <w:color w:val="000000"/>
            <w:sz w:val="26"/>
            <w:szCs w:val="26"/>
          </w:rPr>
          <w:t>Nguyễn</w:t>
        </w:r>
        <w:proofErr w:type="spellEnd"/>
        <w:r w:rsidR="00260D38">
          <w:rPr>
            <w:color w:val="000000"/>
            <w:sz w:val="26"/>
            <w:szCs w:val="26"/>
          </w:rPr>
          <w:t xml:space="preserve"> </w:t>
        </w:r>
        <w:proofErr w:type="spellStart"/>
        <w:r w:rsidR="00260D38">
          <w:rPr>
            <w:color w:val="000000"/>
            <w:sz w:val="26"/>
            <w:szCs w:val="26"/>
          </w:rPr>
          <w:t>Văn</w:t>
        </w:r>
        <w:proofErr w:type="spellEnd"/>
        <w:r w:rsidR="00260D38">
          <w:rPr>
            <w:color w:val="000000"/>
            <w:sz w:val="26"/>
            <w:szCs w:val="26"/>
          </w:rPr>
          <w:t xml:space="preserve"> </w:t>
        </w:r>
        <w:proofErr w:type="spellStart"/>
        <w:r w:rsidR="00260D38">
          <w:rPr>
            <w:color w:val="000000"/>
            <w:sz w:val="26"/>
            <w:szCs w:val="26"/>
          </w:rPr>
          <w:t>Hóa</w:t>
        </w:r>
        <w:proofErr w:type="spellEnd"/>
        <w:r w:rsidR="00260D38">
          <w:rPr>
            <w:color w:val="000000"/>
            <w:sz w:val="26"/>
            <w:szCs w:val="26"/>
          </w:rPr>
          <w:t xml:space="preserve"> </w:t>
        </w:r>
        <w:proofErr w:type="spellStart"/>
        <w:r w:rsidR="00260D38">
          <w:rPr>
            <w:color w:val="000000"/>
            <w:sz w:val="26"/>
            <w:szCs w:val="26"/>
          </w:rPr>
          <w:t>Vũ</w:t>
        </w:r>
      </w:ins>
      <w:proofErr w:type="spellEnd"/>
    </w:p>
    <w:p w:rsidR="008C6238" w:rsidRPr="004F7959" w:rsidRDefault="008C6238" w:rsidP="00954A76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5670"/>
          <w:tab w:val="left" w:pos="9356"/>
        </w:tabs>
        <w:spacing w:after="120"/>
        <w:jc w:val="both"/>
        <w:rPr>
          <w:color w:val="000000"/>
          <w:sz w:val="26"/>
          <w:szCs w:val="26"/>
          <w:highlight w:val="yellow"/>
          <w:rPrChange w:id="256" w:author="Thao Pham" w:date="2019-03-11T11:27:00Z">
            <w:rPr>
              <w:color w:val="000000"/>
              <w:sz w:val="26"/>
              <w:szCs w:val="26"/>
            </w:rPr>
          </w:rPrChange>
        </w:rPr>
      </w:pPr>
      <w:proofErr w:type="spellStart"/>
      <w:r w:rsidRPr="00DE498B">
        <w:rPr>
          <w:color w:val="000000"/>
          <w:sz w:val="26"/>
          <w:szCs w:val="26"/>
        </w:rPr>
        <w:t>Điện</w:t>
      </w:r>
      <w:proofErr w:type="spellEnd"/>
      <w:r w:rsidRPr="00DE498B">
        <w:rPr>
          <w:color w:val="000000"/>
          <w:sz w:val="26"/>
          <w:szCs w:val="26"/>
        </w:rPr>
        <w:t xml:space="preserve"> </w:t>
      </w:r>
      <w:proofErr w:type="spellStart"/>
      <w:r w:rsidRPr="00DE498B">
        <w:rPr>
          <w:color w:val="000000"/>
          <w:sz w:val="26"/>
          <w:szCs w:val="26"/>
        </w:rPr>
        <w:t>thoại</w:t>
      </w:r>
      <w:proofErr w:type="spellEnd"/>
      <w:r w:rsidRPr="00DE498B">
        <w:rPr>
          <w:color w:val="000000"/>
          <w:sz w:val="26"/>
          <w:szCs w:val="26"/>
        </w:rPr>
        <w:t>:</w:t>
      </w:r>
      <w:r w:rsidR="00DE498B">
        <w:rPr>
          <w:color w:val="000000"/>
          <w:sz w:val="26"/>
          <w:szCs w:val="26"/>
        </w:rPr>
        <w:t xml:space="preserve"> </w:t>
      </w:r>
      <w:ins w:id="257" w:author="Thao Pham" w:date="2019-03-11T11:22:00Z">
        <w:r w:rsidR="00260D38" w:rsidRPr="004F7959">
          <w:rPr>
            <w:color w:val="000000"/>
            <w:sz w:val="26"/>
            <w:szCs w:val="26"/>
            <w:highlight w:val="yellow"/>
            <w:rPrChange w:id="258" w:author="Thao Pham" w:date="2019-03-11T11:27:00Z">
              <w:rPr>
                <w:color w:val="000000"/>
                <w:sz w:val="26"/>
                <w:szCs w:val="26"/>
              </w:rPr>
            </w:rPrChange>
          </w:rPr>
          <w:t>0932 932 121</w:t>
        </w:r>
      </w:ins>
      <w:del w:id="259" w:author="Thao Pham" w:date="2019-03-11T11:22:00Z">
        <w:r w:rsidR="00DE498B" w:rsidRPr="004F7959" w:rsidDel="00260D38">
          <w:rPr>
            <w:color w:val="000000"/>
            <w:sz w:val="26"/>
            <w:szCs w:val="26"/>
            <w:highlight w:val="yellow"/>
            <w:rPrChange w:id="260" w:author="Thao Pham" w:date="2019-03-11T11:27:00Z">
              <w:rPr>
                <w:color w:val="000000"/>
                <w:sz w:val="26"/>
                <w:szCs w:val="26"/>
              </w:rPr>
            </w:rPrChange>
          </w:rPr>
          <w:delText>0988</w:delText>
        </w:r>
        <w:r w:rsidR="00010602" w:rsidRPr="004F7959" w:rsidDel="00260D38">
          <w:rPr>
            <w:color w:val="000000"/>
            <w:sz w:val="26"/>
            <w:szCs w:val="26"/>
            <w:highlight w:val="yellow"/>
            <w:rPrChange w:id="261" w:author="Thao Pham" w:date="2019-03-11T11:27:00Z">
              <w:rPr>
                <w:color w:val="000000"/>
                <w:sz w:val="26"/>
                <w:szCs w:val="26"/>
              </w:rPr>
            </w:rPrChange>
          </w:rPr>
          <w:delText xml:space="preserve"> </w:delText>
        </w:r>
        <w:r w:rsidR="00DE498B" w:rsidRPr="004F7959" w:rsidDel="00260D38">
          <w:rPr>
            <w:color w:val="000000"/>
            <w:sz w:val="26"/>
            <w:szCs w:val="26"/>
            <w:highlight w:val="yellow"/>
            <w:rPrChange w:id="262" w:author="Thao Pham" w:date="2019-03-11T11:27:00Z">
              <w:rPr>
                <w:color w:val="000000"/>
                <w:sz w:val="26"/>
                <w:szCs w:val="26"/>
              </w:rPr>
            </w:rPrChange>
          </w:rPr>
          <w:delText>906</w:delText>
        </w:r>
        <w:r w:rsidR="00010602" w:rsidRPr="004F7959" w:rsidDel="00260D38">
          <w:rPr>
            <w:color w:val="000000"/>
            <w:sz w:val="26"/>
            <w:szCs w:val="26"/>
            <w:highlight w:val="yellow"/>
            <w:rPrChange w:id="263" w:author="Thao Pham" w:date="2019-03-11T11:27:00Z">
              <w:rPr>
                <w:color w:val="000000"/>
                <w:sz w:val="26"/>
                <w:szCs w:val="26"/>
              </w:rPr>
            </w:rPrChange>
          </w:rPr>
          <w:delText xml:space="preserve"> </w:delText>
        </w:r>
        <w:r w:rsidR="00DE498B" w:rsidRPr="004F7959" w:rsidDel="00260D38">
          <w:rPr>
            <w:color w:val="000000"/>
            <w:sz w:val="26"/>
            <w:szCs w:val="26"/>
            <w:highlight w:val="yellow"/>
            <w:rPrChange w:id="264" w:author="Thao Pham" w:date="2019-03-11T11:27:00Z">
              <w:rPr>
                <w:color w:val="000000"/>
                <w:sz w:val="26"/>
                <w:szCs w:val="26"/>
              </w:rPr>
            </w:rPrChange>
          </w:rPr>
          <w:delText>420</w:delText>
        </w:r>
      </w:del>
    </w:p>
    <w:p w:rsidR="00EA5FF6" w:rsidDel="008A11FE" w:rsidRDefault="008C6238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5670"/>
          <w:tab w:val="left" w:pos="9356"/>
        </w:tabs>
        <w:spacing w:after="120"/>
        <w:jc w:val="both"/>
        <w:rPr>
          <w:del w:id="265" w:author="Thao Pham" w:date="2018-11-01T11:56:00Z"/>
          <w:b/>
          <w:color w:val="000000"/>
          <w:sz w:val="26"/>
          <w:szCs w:val="26"/>
        </w:rPr>
        <w:pPrChange w:id="266" w:author="Thao Pham" w:date="2018-11-01T11:56:00Z">
          <w:pPr>
            <w:tabs>
              <w:tab w:val="left" w:pos="567"/>
            </w:tabs>
            <w:spacing w:after="120"/>
            <w:ind w:firstLine="360"/>
            <w:jc w:val="both"/>
          </w:pPr>
        </w:pPrChange>
      </w:pPr>
      <w:r w:rsidRPr="004F7959">
        <w:rPr>
          <w:color w:val="000000"/>
          <w:sz w:val="26"/>
          <w:szCs w:val="26"/>
          <w:highlight w:val="yellow"/>
          <w:rPrChange w:id="267" w:author="Thao Pham" w:date="2019-03-11T11:27:00Z">
            <w:rPr>
              <w:color w:val="000000"/>
              <w:sz w:val="26"/>
              <w:szCs w:val="26"/>
            </w:rPr>
          </w:rPrChange>
        </w:rPr>
        <w:t xml:space="preserve">Email: </w:t>
      </w:r>
      <w:ins w:id="268" w:author="Thao Pham" w:date="2019-03-11T11:22:00Z">
        <w:r w:rsidR="00260D38" w:rsidRPr="004F7959">
          <w:rPr>
            <w:color w:val="000000"/>
            <w:sz w:val="26"/>
            <w:szCs w:val="26"/>
            <w:highlight w:val="yellow"/>
            <w:rPrChange w:id="269" w:author="Thao Pham" w:date="2019-03-11T11:27:00Z">
              <w:rPr>
                <w:color w:val="000000"/>
                <w:sz w:val="26"/>
                <w:szCs w:val="26"/>
              </w:rPr>
            </w:rPrChange>
          </w:rPr>
          <w:t>1</w:t>
        </w:r>
        <w:del w:id="270" w:author="Big Boy" w:date="2019-03-11T13:58:00Z">
          <w:r w:rsidR="00260D38" w:rsidRPr="004F7959" w:rsidDel="00FF4915">
            <w:rPr>
              <w:color w:val="000000"/>
              <w:sz w:val="26"/>
              <w:szCs w:val="26"/>
              <w:highlight w:val="yellow"/>
              <w:rPrChange w:id="271" w:author="Thao Pham" w:date="2019-03-11T11:27:00Z">
                <w:rPr>
                  <w:color w:val="000000"/>
                  <w:sz w:val="26"/>
                  <w:szCs w:val="26"/>
                </w:rPr>
              </w:rPrChange>
            </w:rPr>
            <w:delText>9</w:delText>
          </w:r>
        </w:del>
        <w:r w:rsidR="00260D38" w:rsidRPr="004F7959">
          <w:rPr>
            <w:color w:val="000000"/>
            <w:sz w:val="26"/>
            <w:szCs w:val="26"/>
            <w:highlight w:val="yellow"/>
            <w:rPrChange w:id="272" w:author="Thao Pham" w:date="2019-03-11T11:27:00Z">
              <w:rPr>
                <w:color w:val="000000"/>
                <w:sz w:val="26"/>
                <w:szCs w:val="26"/>
              </w:rPr>
            </w:rPrChange>
          </w:rPr>
          <w:t>4979@student.vgu.edu.vn</w:t>
        </w:r>
      </w:ins>
    </w:p>
    <w:p w:rsidR="008A11FE" w:rsidRPr="00300BFF" w:rsidRDefault="008A11FE" w:rsidP="00954A76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5670"/>
          <w:tab w:val="left" w:pos="9356"/>
        </w:tabs>
        <w:spacing w:after="120"/>
        <w:jc w:val="both"/>
        <w:rPr>
          <w:ins w:id="273" w:author="Thao Pham" w:date="2018-11-01T11:56:00Z"/>
          <w:color w:val="000000"/>
          <w:sz w:val="26"/>
          <w:szCs w:val="26"/>
        </w:rPr>
      </w:pPr>
    </w:p>
    <w:p w:rsidR="008C6238" w:rsidRPr="00300BFF" w:rsidDel="00C64C88" w:rsidRDefault="008C6238" w:rsidP="008C6238">
      <w:pPr>
        <w:tabs>
          <w:tab w:val="left" w:pos="567"/>
        </w:tabs>
        <w:spacing w:after="120"/>
        <w:jc w:val="both"/>
        <w:rPr>
          <w:del w:id="274" w:author="Duyen Le Thi Minh" w:date="2018-10-31T13:41:00Z"/>
          <w:b/>
          <w:color w:val="000000"/>
          <w:sz w:val="26"/>
          <w:szCs w:val="26"/>
        </w:rPr>
      </w:pPr>
      <w:del w:id="275" w:author="Duyen Le Thi Minh" w:date="2018-10-31T13:41:00Z">
        <w:r w:rsidRPr="00300BFF" w:rsidDel="00C64C88">
          <w:rPr>
            <w:b/>
            <w:color w:val="000000"/>
            <w:sz w:val="26"/>
            <w:szCs w:val="26"/>
          </w:rPr>
          <w:delText>Cán bộ hướng dẫn:</w:delText>
        </w:r>
      </w:del>
    </w:p>
    <w:p w:rsidR="008C6238" w:rsidRPr="00300BFF" w:rsidDel="00C64C88" w:rsidRDefault="008C6238" w:rsidP="008C6238">
      <w:pPr>
        <w:tabs>
          <w:tab w:val="left" w:pos="567"/>
        </w:tabs>
        <w:spacing w:after="120"/>
        <w:ind w:firstLine="360"/>
        <w:jc w:val="both"/>
        <w:rPr>
          <w:del w:id="276" w:author="Duyen Le Thi Minh" w:date="2018-10-31T13:41:00Z"/>
          <w:color w:val="000000"/>
          <w:sz w:val="26"/>
          <w:szCs w:val="26"/>
        </w:rPr>
      </w:pPr>
      <w:del w:id="277" w:author="Duyen Le Thi Minh" w:date="2018-10-31T13:41:00Z">
        <w:r w:rsidRPr="00300BFF" w:rsidDel="00C64C88">
          <w:rPr>
            <w:color w:val="000000"/>
            <w:sz w:val="26"/>
            <w:szCs w:val="26"/>
          </w:rPr>
          <w:delText xml:space="preserve">Họ và tên: </w:delText>
        </w:r>
        <w:r w:rsidR="00DE532D" w:rsidDel="00C64C88">
          <w:rPr>
            <w:color w:val="000000"/>
            <w:sz w:val="26"/>
            <w:szCs w:val="26"/>
          </w:rPr>
          <w:delText>TS. Trần Lê Lựu</w:delText>
        </w:r>
      </w:del>
    </w:p>
    <w:p w:rsidR="008C6238" w:rsidRPr="00300BFF" w:rsidDel="0013350B" w:rsidRDefault="008C6238">
      <w:pPr>
        <w:tabs>
          <w:tab w:val="left" w:pos="567"/>
        </w:tabs>
        <w:spacing w:after="120"/>
        <w:jc w:val="both"/>
        <w:rPr>
          <w:del w:id="278" w:author="Thao Pham" w:date="2018-11-01T10:48:00Z"/>
          <w:color w:val="000000"/>
          <w:sz w:val="26"/>
          <w:szCs w:val="26"/>
        </w:rPr>
        <w:pPrChange w:id="279" w:author="Thao Pham" w:date="2018-11-01T10:48:00Z">
          <w:pPr>
            <w:tabs>
              <w:tab w:val="left" w:pos="567"/>
            </w:tabs>
            <w:spacing w:after="120"/>
            <w:ind w:firstLine="360"/>
            <w:jc w:val="both"/>
          </w:pPr>
        </w:pPrChange>
      </w:pPr>
      <w:moveFromRangeStart w:id="280" w:author="Duyen Le Thi Minh" w:date="2018-10-31T13:39:00Z" w:name="move528756506"/>
      <w:moveFrom w:id="281" w:author="Duyen Le Thi Minh" w:date="2018-10-31T13:39:00Z">
        <w:del w:id="282" w:author="Thao Pham" w:date="2018-11-01T10:48:00Z">
          <w:r w:rsidRPr="00300BFF" w:rsidDel="0013350B">
            <w:rPr>
              <w:color w:val="000000"/>
              <w:sz w:val="26"/>
              <w:szCs w:val="26"/>
            </w:rPr>
            <w:delText xml:space="preserve">Đơn vị công tác: </w:delText>
          </w:r>
          <w:r w:rsidR="00DE532D" w:rsidDel="0013350B">
            <w:rPr>
              <w:color w:val="000000"/>
              <w:sz w:val="26"/>
              <w:szCs w:val="26"/>
            </w:rPr>
            <w:delText>Giảng viên</w:delText>
          </w:r>
          <w:r w:rsidR="00C56012" w:rsidRPr="00300BFF" w:rsidDel="0013350B">
            <w:rPr>
              <w:color w:val="000000"/>
              <w:sz w:val="26"/>
              <w:szCs w:val="26"/>
            </w:rPr>
            <w:delText xml:space="preserve">– </w:delText>
          </w:r>
          <w:r w:rsidR="00DE532D" w:rsidDel="0013350B">
            <w:rPr>
              <w:color w:val="000000"/>
              <w:sz w:val="26"/>
              <w:szCs w:val="26"/>
            </w:rPr>
            <w:delText>Khoa Kỹ Thuật</w:delText>
          </w:r>
          <w:r w:rsidR="000E11F7" w:rsidRPr="00300BFF" w:rsidDel="0013350B">
            <w:rPr>
              <w:color w:val="000000"/>
              <w:sz w:val="26"/>
              <w:szCs w:val="26"/>
            </w:rPr>
            <w:delText xml:space="preserve">, </w:delText>
          </w:r>
          <w:r w:rsidRPr="00300BFF" w:rsidDel="0013350B">
            <w:rPr>
              <w:color w:val="000000"/>
              <w:sz w:val="26"/>
              <w:szCs w:val="26"/>
            </w:rPr>
            <w:delText>Trường Đại học Việt Đức</w:delText>
          </w:r>
        </w:del>
      </w:moveFrom>
    </w:p>
    <w:p w:rsidR="000E11F7" w:rsidRPr="005E4AB9" w:rsidDel="0013350B" w:rsidRDefault="008C6238">
      <w:pPr>
        <w:tabs>
          <w:tab w:val="left" w:pos="567"/>
        </w:tabs>
        <w:spacing w:after="120"/>
        <w:jc w:val="both"/>
        <w:rPr>
          <w:del w:id="283" w:author="Thao Pham" w:date="2018-11-01T10:48:00Z"/>
          <w:color w:val="000000"/>
          <w:sz w:val="26"/>
          <w:szCs w:val="26"/>
        </w:rPr>
        <w:pPrChange w:id="284" w:author="Thao Pham" w:date="2018-11-01T10:48:00Z">
          <w:pPr>
            <w:tabs>
              <w:tab w:val="left" w:pos="567"/>
            </w:tabs>
            <w:spacing w:after="120"/>
            <w:ind w:firstLine="360"/>
            <w:jc w:val="both"/>
          </w:pPr>
        </w:pPrChange>
      </w:pPr>
      <w:moveFrom w:id="285" w:author="Duyen Le Thi Minh" w:date="2018-10-31T13:39:00Z">
        <w:del w:id="286" w:author="Thao Pham" w:date="2018-11-01T10:48:00Z">
          <w:r w:rsidRPr="00300BFF" w:rsidDel="0013350B">
            <w:rPr>
              <w:color w:val="000000"/>
              <w:sz w:val="26"/>
              <w:szCs w:val="26"/>
            </w:rPr>
            <w:delText>Số CMND</w:delText>
          </w:r>
          <w:r w:rsidR="003C4083" w:rsidRPr="005E4AB9" w:rsidDel="0013350B">
            <w:rPr>
              <w:color w:val="000000"/>
              <w:sz w:val="26"/>
              <w:szCs w:val="26"/>
            </w:rPr>
            <w:delText>:</w:delText>
          </w:r>
          <w:r w:rsidR="00DE498B" w:rsidRPr="005E4AB9" w:rsidDel="0013350B">
            <w:rPr>
              <w:color w:val="000000"/>
              <w:sz w:val="26"/>
              <w:szCs w:val="26"/>
            </w:rPr>
            <w:delText xml:space="preserve"> </w:delText>
          </w:r>
          <w:r w:rsidR="005E4AB9" w:rsidRPr="005E4AB9" w:rsidDel="0013350B">
            <w:rPr>
              <w:color w:val="000000"/>
              <w:sz w:val="26"/>
              <w:szCs w:val="26"/>
            </w:rPr>
            <w:delText>280877486</w:delText>
          </w:r>
          <w:r w:rsidR="002D6F45" w:rsidRPr="005E4AB9" w:rsidDel="0013350B">
            <w:rPr>
              <w:color w:val="000000"/>
              <w:sz w:val="26"/>
              <w:szCs w:val="26"/>
            </w:rPr>
            <w:tab/>
          </w:r>
          <w:r w:rsidRPr="005E4AB9" w:rsidDel="0013350B">
            <w:rPr>
              <w:color w:val="000000"/>
              <w:sz w:val="26"/>
              <w:szCs w:val="26"/>
            </w:rPr>
            <w:tab/>
            <w:delText xml:space="preserve">Cấp ngày: </w:delText>
          </w:r>
          <w:r w:rsidR="005E4AB9" w:rsidDel="0013350B">
            <w:rPr>
              <w:color w:val="000000"/>
              <w:sz w:val="26"/>
              <w:szCs w:val="26"/>
            </w:rPr>
            <w:delText>28/9</w:delText>
          </w:r>
          <w:r w:rsidR="00CF1E79" w:rsidRPr="005E4AB9" w:rsidDel="0013350B">
            <w:rPr>
              <w:color w:val="000000"/>
              <w:sz w:val="26"/>
              <w:szCs w:val="26"/>
            </w:rPr>
            <w:delText>/20</w:delText>
          </w:r>
          <w:r w:rsidR="005E4AB9" w:rsidDel="0013350B">
            <w:rPr>
              <w:color w:val="000000"/>
              <w:sz w:val="26"/>
              <w:szCs w:val="26"/>
            </w:rPr>
            <w:delText>06</w:delText>
          </w:r>
          <w:r w:rsidR="000E11F7" w:rsidRPr="005E4AB9" w:rsidDel="0013350B">
            <w:rPr>
              <w:color w:val="000000"/>
              <w:sz w:val="26"/>
              <w:szCs w:val="26"/>
            </w:rPr>
            <w:tab/>
          </w:r>
          <w:r w:rsidR="003C4083" w:rsidRPr="005E4AB9" w:rsidDel="0013350B">
            <w:rPr>
              <w:color w:val="000000"/>
              <w:sz w:val="26"/>
              <w:szCs w:val="26"/>
            </w:rPr>
            <w:delText xml:space="preserve">Tại: </w:delText>
          </w:r>
          <w:r w:rsidR="005E4AB9" w:rsidDel="0013350B">
            <w:rPr>
              <w:color w:val="000000"/>
              <w:sz w:val="26"/>
              <w:szCs w:val="26"/>
            </w:rPr>
            <w:delText>Bình Dương</w:delText>
          </w:r>
        </w:del>
      </w:moveFrom>
    </w:p>
    <w:p w:rsidR="008C6238" w:rsidRPr="005E4AB9" w:rsidDel="0013350B" w:rsidRDefault="008C6238">
      <w:pPr>
        <w:tabs>
          <w:tab w:val="left" w:pos="567"/>
        </w:tabs>
        <w:spacing w:after="120"/>
        <w:jc w:val="both"/>
        <w:rPr>
          <w:del w:id="287" w:author="Thao Pham" w:date="2018-11-01T10:48:00Z"/>
          <w:color w:val="000000"/>
          <w:sz w:val="26"/>
          <w:szCs w:val="26"/>
        </w:rPr>
        <w:pPrChange w:id="288" w:author="Thao Pham" w:date="2018-11-01T10:48:00Z">
          <w:pPr>
            <w:tabs>
              <w:tab w:val="left" w:pos="567"/>
            </w:tabs>
            <w:spacing w:after="120"/>
            <w:ind w:firstLine="360"/>
            <w:jc w:val="both"/>
          </w:pPr>
        </w:pPrChange>
      </w:pPr>
      <w:moveFrom w:id="289" w:author="Duyen Le Thi Minh" w:date="2018-10-31T13:39:00Z">
        <w:del w:id="290" w:author="Thao Pham" w:date="2018-11-01T10:48:00Z">
          <w:r w:rsidRPr="005E4AB9" w:rsidDel="0013350B">
            <w:rPr>
              <w:color w:val="000000"/>
              <w:sz w:val="26"/>
              <w:szCs w:val="26"/>
            </w:rPr>
            <w:delText>Mã số thuế TNCN:</w:delText>
          </w:r>
          <w:r w:rsidR="005E4AB9" w:rsidDel="0013350B">
            <w:rPr>
              <w:color w:val="000000"/>
              <w:sz w:val="26"/>
              <w:szCs w:val="26"/>
            </w:rPr>
            <w:delText xml:space="preserve"> </w:delText>
          </w:r>
          <w:r w:rsidR="005E4AB9" w:rsidRPr="005E4AB9" w:rsidDel="0013350B">
            <w:rPr>
              <w:color w:val="000000"/>
              <w:sz w:val="26"/>
              <w:szCs w:val="26"/>
            </w:rPr>
            <w:delText>8074037880</w:delText>
          </w:r>
        </w:del>
      </w:moveFrom>
    </w:p>
    <w:p w:rsidR="008C6238" w:rsidRPr="005E4AB9" w:rsidDel="0013350B" w:rsidRDefault="008C6238">
      <w:pPr>
        <w:tabs>
          <w:tab w:val="left" w:pos="567"/>
        </w:tabs>
        <w:spacing w:after="120"/>
        <w:jc w:val="both"/>
        <w:rPr>
          <w:del w:id="291" w:author="Thao Pham" w:date="2018-11-01T10:48:00Z"/>
          <w:color w:val="000000"/>
          <w:sz w:val="26"/>
          <w:szCs w:val="26"/>
        </w:rPr>
        <w:pPrChange w:id="292" w:author="Thao Pham" w:date="2018-11-01T10:48:00Z">
          <w:pPr>
            <w:tabs>
              <w:tab w:val="left" w:pos="567"/>
            </w:tabs>
            <w:spacing w:after="120"/>
            <w:ind w:firstLine="360"/>
            <w:jc w:val="both"/>
          </w:pPr>
        </w:pPrChange>
      </w:pPr>
      <w:moveFrom w:id="293" w:author="Duyen Le Thi Minh" w:date="2018-10-31T13:39:00Z">
        <w:r w:rsidRPr="005E4AB9" w:rsidDel="00C64C88">
          <w:rPr>
            <w:color w:val="000000"/>
            <w:sz w:val="26"/>
            <w:szCs w:val="26"/>
          </w:rPr>
          <w:t xml:space="preserve">Chủ tài khoản: </w:t>
        </w:r>
        <w:r w:rsidR="00D03D74" w:rsidRPr="005E4AB9" w:rsidDel="00C64C88">
          <w:rPr>
            <w:color w:val="000000"/>
            <w:sz w:val="26"/>
            <w:szCs w:val="26"/>
          </w:rPr>
          <w:t>Trần</w:t>
        </w:r>
        <w:del w:id="294" w:author="Thao Pham" w:date="2018-11-01T10:48:00Z">
          <w:r w:rsidR="00D03D74" w:rsidRPr="005E4AB9" w:rsidDel="0013350B">
            <w:rPr>
              <w:color w:val="000000"/>
              <w:sz w:val="26"/>
              <w:szCs w:val="26"/>
            </w:rPr>
            <w:delText xml:space="preserve"> </w:delText>
          </w:r>
          <w:r w:rsidR="005E4AB9" w:rsidDel="0013350B">
            <w:rPr>
              <w:color w:val="000000"/>
              <w:sz w:val="26"/>
              <w:szCs w:val="26"/>
            </w:rPr>
            <w:delText>Lê Lựu</w:delText>
          </w:r>
        </w:del>
      </w:moveFrom>
    </w:p>
    <w:p w:rsidR="008C6238" w:rsidRPr="00300BFF" w:rsidDel="00C64C88" w:rsidRDefault="008C6238">
      <w:pPr>
        <w:pBdr>
          <w:top w:val="nil"/>
          <w:left w:val="nil"/>
          <w:bottom w:val="nil"/>
          <w:right w:val="nil"/>
          <w:between w:val="nil"/>
        </w:pBdr>
        <w:tabs>
          <w:tab w:val="left" w:pos="5387"/>
          <w:tab w:val="left" w:pos="5670"/>
          <w:tab w:val="left" w:pos="9356"/>
        </w:tabs>
        <w:spacing w:after="120"/>
        <w:jc w:val="both"/>
        <w:rPr>
          <w:color w:val="000000"/>
          <w:sz w:val="26"/>
          <w:szCs w:val="26"/>
        </w:rPr>
        <w:pPrChange w:id="295" w:author="Thao Pham" w:date="2018-11-01T11:56:00Z">
          <w:pPr>
            <w:tabs>
              <w:tab w:val="left" w:pos="567"/>
            </w:tabs>
            <w:spacing w:after="120"/>
            <w:ind w:firstLine="360"/>
            <w:jc w:val="both"/>
          </w:pPr>
        </w:pPrChange>
      </w:pPr>
      <w:moveFrom w:id="296" w:author="Duyen Le Thi Minh" w:date="2018-10-31T13:39:00Z">
        <w:r w:rsidRPr="005E4AB9" w:rsidDel="00C64C88">
          <w:rPr>
            <w:color w:val="000000"/>
            <w:sz w:val="26"/>
            <w:szCs w:val="26"/>
          </w:rPr>
          <w:t>Số tài khoản</w:t>
        </w:r>
        <w:r w:rsidR="00075BBA" w:rsidRPr="005E4AB9" w:rsidDel="00C64C88">
          <w:rPr>
            <w:color w:val="000000"/>
            <w:sz w:val="26"/>
            <w:szCs w:val="26"/>
          </w:rPr>
          <w:t>:</w:t>
        </w:r>
        <w:r w:rsidR="00CF1E79" w:rsidRPr="005E4AB9" w:rsidDel="00C64C88">
          <w:rPr>
            <w:color w:val="000000"/>
            <w:sz w:val="26"/>
            <w:szCs w:val="26"/>
          </w:rPr>
          <w:t xml:space="preserve"> </w:t>
        </w:r>
        <w:r w:rsidR="005E4AB9" w:rsidRPr="005E4AB9" w:rsidDel="00C64C88">
          <w:rPr>
            <w:color w:val="000000"/>
            <w:sz w:val="26"/>
            <w:szCs w:val="26"/>
          </w:rPr>
          <w:t>0281001747633 tại Ngân hàng Thương mại cổ phần ngoại thương Việt Nam (Vietcombank) Bình Dương</w:t>
        </w:r>
      </w:moveFrom>
    </w:p>
    <w:moveFromRangeEnd w:id="280"/>
    <w:p w:rsidR="008C6238" w:rsidRDefault="008C6238">
      <w:pPr>
        <w:tabs>
          <w:tab w:val="left" w:pos="567"/>
        </w:tabs>
        <w:spacing w:after="120"/>
        <w:jc w:val="both"/>
        <w:rPr>
          <w:ins w:id="297" w:author="Thao Pham" w:date="2018-11-01T10:48:00Z"/>
          <w:color w:val="000000"/>
          <w:sz w:val="26"/>
          <w:szCs w:val="26"/>
        </w:rPr>
        <w:pPrChange w:id="298" w:author="Thao Pham" w:date="2018-11-01T10:48:00Z">
          <w:pPr>
            <w:tabs>
              <w:tab w:val="left" w:pos="567"/>
            </w:tabs>
            <w:spacing w:after="120"/>
            <w:ind w:firstLine="360"/>
            <w:jc w:val="both"/>
          </w:pPr>
        </w:pPrChange>
      </w:pPr>
      <w:r w:rsidRPr="00300BFF">
        <w:rPr>
          <w:color w:val="000000"/>
          <w:sz w:val="26"/>
          <w:szCs w:val="26"/>
        </w:rPr>
        <w:t xml:space="preserve">Hai </w:t>
      </w:r>
      <w:proofErr w:type="spellStart"/>
      <w:r w:rsidRPr="00300BFF">
        <w:rPr>
          <w:color w:val="000000"/>
          <w:sz w:val="26"/>
          <w:szCs w:val="26"/>
        </w:rPr>
        <w:t>bên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cùng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nhau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thỏa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thuận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các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điều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khoản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sau</w:t>
      </w:r>
      <w:proofErr w:type="spellEnd"/>
      <w:r w:rsidRPr="00300BFF">
        <w:rPr>
          <w:color w:val="000000"/>
          <w:sz w:val="26"/>
          <w:szCs w:val="26"/>
        </w:rPr>
        <w:t>:</w:t>
      </w:r>
    </w:p>
    <w:p w:rsidR="0013350B" w:rsidRPr="00396210" w:rsidRDefault="0013350B" w:rsidP="00396210">
      <w:pPr>
        <w:tabs>
          <w:tab w:val="left" w:pos="567"/>
        </w:tabs>
        <w:spacing w:after="120"/>
        <w:ind w:firstLine="360"/>
        <w:jc w:val="both"/>
        <w:rPr>
          <w:color w:val="000000"/>
          <w:sz w:val="26"/>
          <w:szCs w:val="26"/>
        </w:rPr>
      </w:pPr>
    </w:p>
    <w:p w:rsidR="00EA5FF6" w:rsidRPr="00300BFF" w:rsidRDefault="00EA5FF6" w:rsidP="00EA5FF6">
      <w:pPr>
        <w:tabs>
          <w:tab w:val="left" w:pos="851"/>
          <w:tab w:val="left" w:pos="3544"/>
        </w:tabs>
        <w:spacing w:before="240" w:after="120"/>
        <w:jc w:val="both"/>
        <w:rPr>
          <w:color w:val="000000"/>
          <w:sz w:val="26"/>
          <w:szCs w:val="26"/>
        </w:rPr>
      </w:pPr>
      <w:proofErr w:type="spellStart"/>
      <w:r w:rsidRPr="00300BFF">
        <w:rPr>
          <w:b/>
          <w:color w:val="000000"/>
          <w:sz w:val="26"/>
          <w:szCs w:val="26"/>
        </w:rPr>
        <w:t>Điều</w:t>
      </w:r>
      <w:proofErr w:type="spellEnd"/>
      <w:r w:rsidRPr="00300BFF">
        <w:rPr>
          <w:b/>
          <w:color w:val="000000"/>
          <w:sz w:val="26"/>
          <w:szCs w:val="26"/>
        </w:rPr>
        <w:t xml:space="preserve"> 1</w:t>
      </w:r>
      <w:r w:rsidRPr="00300BFF">
        <w:rPr>
          <w:color w:val="000000"/>
          <w:sz w:val="26"/>
          <w:szCs w:val="26"/>
        </w:rPr>
        <w:t>:</w:t>
      </w:r>
      <w:r w:rsidR="008C6238" w:rsidRPr="00300BFF">
        <w:rPr>
          <w:color w:val="000000"/>
          <w:sz w:val="26"/>
          <w:szCs w:val="26"/>
        </w:rPr>
        <w:t xml:space="preserve"> </w:t>
      </w:r>
      <w:proofErr w:type="spellStart"/>
      <w:r w:rsidR="008C6238" w:rsidRPr="00300BFF">
        <w:rPr>
          <w:color w:val="000000"/>
          <w:sz w:val="26"/>
          <w:szCs w:val="26"/>
        </w:rPr>
        <w:t>Bên</w:t>
      </w:r>
      <w:proofErr w:type="spellEnd"/>
      <w:r w:rsidR="008C6238" w:rsidRPr="00300BFF">
        <w:rPr>
          <w:color w:val="000000"/>
          <w:sz w:val="26"/>
          <w:szCs w:val="26"/>
        </w:rPr>
        <w:t xml:space="preserve"> B </w:t>
      </w:r>
      <w:proofErr w:type="spellStart"/>
      <w:r w:rsidR="008C6238" w:rsidRPr="00300BFF">
        <w:rPr>
          <w:color w:val="000000"/>
          <w:sz w:val="26"/>
          <w:szCs w:val="26"/>
        </w:rPr>
        <w:t>thực</w:t>
      </w:r>
      <w:proofErr w:type="spellEnd"/>
      <w:r w:rsidR="008C6238" w:rsidRPr="00300BFF">
        <w:rPr>
          <w:color w:val="000000"/>
          <w:sz w:val="26"/>
          <w:szCs w:val="26"/>
        </w:rPr>
        <w:t xml:space="preserve"> </w:t>
      </w:r>
      <w:proofErr w:type="spellStart"/>
      <w:r w:rsidR="008C6238" w:rsidRPr="00300BFF">
        <w:rPr>
          <w:color w:val="000000"/>
          <w:sz w:val="26"/>
          <w:szCs w:val="26"/>
        </w:rPr>
        <w:t>hiện</w:t>
      </w:r>
      <w:proofErr w:type="spellEnd"/>
      <w:r w:rsidR="008C6238" w:rsidRPr="00300BFF">
        <w:rPr>
          <w:color w:val="000000"/>
          <w:sz w:val="26"/>
          <w:szCs w:val="26"/>
        </w:rPr>
        <w:t xml:space="preserve"> </w:t>
      </w:r>
      <w:proofErr w:type="spellStart"/>
      <w:ins w:id="299" w:author="Duyen Le Thi Minh" w:date="2018-10-31T13:44:00Z">
        <w:r w:rsidR="00CE3C57">
          <w:rPr>
            <w:color w:val="000000"/>
            <w:sz w:val="26"/>
            <w:szCs w:val="26"/>
          </w:rPr>
          <w:t>đề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tài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nghiên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cứu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khoa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học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của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sinh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viên</w:t>
        </w:r>
        <w:proofErr w:type="spellEnd"/>
        <w:r w:rsidR="00CE3C57">
          <w:rPr>
            <w:color w:val="000000"/>
            <w:sz w:val="26"/>
            <w:szCs w:val="26"/>
          </w:rPr>
          <w:t xml:space="preserve"> do </w:t>
        </w:r>
        <w:proofErr w:type="spellStart"/>
        <w:r w:rsidR="00CE3C57">
          <w:rPr>
            <w:color w:val="000000"/>
            <w:sz w:val="26"/>
            <w:szCs w:val="26"/>
          </w:rPr>
          <w:t>bên</w:t>
        </w:r>
        <w:proofErr w:type="spellEnd"/>
        <w:r w:rsidR="00CE3C57">
          <w:rPr>
            <w:color w:val="000000"/>
            <w:sz w:val="26"/>
            <w:szCs w:val="26"/>
          </w:rPr>
          <w:t xml:space="preserve"> A </w:t>
        </w:r>
        <w:proofErr w:type="spellStart"/>
        <w:r w:rsidR="00CE3C57">
          <w:rPr>
            <w:color w:val="000000"/>
            <w:sz w:val="26"/>
            <w:szCs w:val="26"/>
          </w:rPr>
          <w:t>cấp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kinh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phí</w:t>
        </w:r>
      </w:ins>
      <w:proofErr w:type="spellEnd"/>
      <w:ins w:id="300" w:author="Duyen Le Thi Minh" w:date="2018-10-31T13:45:00Z">
        <w:r w:rsidR="00CE3C57">
          <w:rPr>
            <w:color w:val="000000"/>
            <w:sz w:val="26"/>
            <w:szCs w:val="26"/>
          </w:rPr>
          <w:t xml:space="preserve">, </w:t>
        </w:r>
        <w:proofErr w:type="spellStart"/>
        <w:r w:rsidR="00CE3C57">
          <w:rPr>
            <w:color w:val="000000"/>
            <w:sz w:val="26"/>
            <w:szCs w:val="26"/>
          </w:rPr>
          <w:t>tên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đề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tài</w:t>
        </w:r>
        <w:proofErr w:type="spellEnd"/>
        <w:r w:rsidR="00CE3C57">
          <w:rPr>
            <w:color w:val="000000"/>
            <w:sz w:val="26"/>
            <w:szCs w:val="26"/>
          </w:rPr>
          <w:t>: “</w:t>
        </w:r>
        <w:proofErr w:type="spellStart"/>
        <w:del w:id="301" w:author="Big Boy" w:date="2019-03-11T13:35:00Z">
          <w:r w:rsidR="00CE3C57" w:rsidRPr="00260D38" w:rsidDel="00240005">
            <w:rPr>
              <w:color w:val="000000"/>
              <w:sz w:val="26"/>
              <w:szCs w:val="26"/>
              <w:highlight w:val="yellow"/>
              <w:rPrChange w:id="302" w:author="Thao Pham" w:date="2019-03-11T11:23:00Z">
                <w:rPr>
                  <w:color w:val="000000"/>
                  <w:sz w:val="26"/>
                  <w:szCs w:val="26"/>
                </w:rPr>
              </w:rPrChange>
            </w:rPr>
            <w:delText>Chế tạo hộp khối xử lý nước thải dệt nhuộm bằng phương pháp điện hóa</w:delText>
          </w:r>
        </w:del>
      </w:ins>
      <w:ins w:id="303" w:author="Big Boy" w:date="2019-03-11T13:35:00Z">
        <w:r w:rsidR="00240005">
          <w:rPr>
            <w:color w:val="000000"/>
            <w:sz w:val="26"/>
            <w:szCs w:val="26"/>
          </w:rPr>
          <w:t>Trạm</w:t>
        </w:r>
        <w:proofErr w:type="spellEnd"/>
        <w:r w:rsidR="00240005">
          <w:rPr>
            <w:color w:val="000000"/>
            <w:sz w:val="26"/>
            <w:szCs w:val="26"/>
          </w:rPr>
          <w:t xml:space="preserve"> </w:t>
        </w:r>
        <w:proofErr w:type="spellStart"/>
        <w:r w:rsidR="00240005">
          <w:rPr>
            <w:color w:val="000000"/>
            <w:sz w:val="26"/>
            <w:szCs w:val="26"/>
          </w:rPr>
          <w:t>thu</w:t>
        </w:r>
        <w:proofErr w:type="spellEnd"/>
        <w:r w:rsidR="00240005">
          <w:rPr>
            <w:color w:val="000000"/>
            <w:sz w:val="26"/>
            <w:szCs w:val="26"/>
          </w:rPr>
          <w:t xml:space="preserve"> </w:t>
        </w:r>
        <w:proofErr w:type="spellStart"/>
        <w:r w:rsidR="00240005">
          <w:rPr>
            <w:color w:val="000000"/>
            <w:sz w:val="26"/>
            <w:szCs w:val="26"/>
          </w:rPr>
          <w:t>tín</w:t>
        </w:r>
        <w:proofErr w:type="spellEnd"/>
        <w:r w:rsidR="00240005">
          <w:rPr>
            <w:color w:val="000000"/>
            <w:sz w:val="26"/>
            <w:szCs w:val="26"/>
          </w:rPr>
          <w:t xml:space="preserve"> </w:t>
        </w:r>
        <w:proofErr w:type="spellStart"/>
        <w:r w:rsidR="00240005">
          <w:rPr>
            <w:color w:val="000000"/>
            <w:sz w:val="26"/>
            <w:szCs w:val="26"/>
          </w:rPr>
          <w:t>hiệu</w:t>
        </w:r>
        <w:proofErr w:type="spellEnd"/>
        <w:r w:rsidR="00240005">
          <w:rPr>
            <w:color w:val="000000"/>
            <w:sz w:val="26"/>
            <w:szCs w:val="26"/>
          </w:rPr>
          <w:t xml:space="preserve"> </w:t>
        </w:r>
        <w:proofErr w:type="spellStart"/>
        <w:r w:rsidR="00240005">
          <w:rPr>
            <w:color w:val="000000"/>
            <w:sz w:val="26"/>
            <w:szCs w:val="26"/>
          </w:rPr>
          <w:t>vệ</w:t>
        </w:r>
        <w:proofErr w:type="spellEnd"/>
        <w:r w:rsidR="00240005">
          <w:rPr>
            <w:color w:val="000000"/>
            <w:sz w:val="26"/>
            <w:szCs w:val="26"/>
          </w:rPr>
          <w:t xml:space="preserve"> </w:t>
        </w:r>
        <w:proofErr w:type="spellStart"/>
        <w:r w:rsidR="00240005">
          <w:rPr>
            <w:color w:val="000000"/>
            <w:sz w:val="26"/>
            <w:szCs w:val="26"/>
          </w:rPr>
          <w:t>tinh</w:t>
        </w:r>
      </w:ins>
      <w:proofErr w:type="spellEnd"/>
      <w:ins w:id="304" w:author="Big Boy" w:date="2019-03-11T14:05:00Z">
        <w:r w:rsidR="00D9442A">
          <w:rPr>
            <w:color w:val="000000"/>
            <w:sz w:val="26"/>
            <w:szCs w:val="26"/>
          </w:rPr>
          <w:t xml:space="preserve"> </w:t>
        </w:r>
        <w:proofErr w:type="spellStart"/>
        <w:r w:rsidR="00D9442A">
          <w:rPr>
            <w:color w:val="000000"/>
            <w:sz w:val="26"/>
            <w:szCs w:val="26"/>
          </w:rPr>
          <w:t>sử</w:t>
        </w:r>
        <w:proofErr w:type="spellEnd"/>
        <w:r w:rsidR="00D9442A">
          <w:rPr>
            <w:color w:val="000000"/>
            <w:sz w:val="26"/>
            <w:szCs w:val="26"/>
          </w:rPr>
          <w:t xml:space="preserve"> </w:t>
        </w:r>
        <w:proofErr w:type="spellStart"/>
        <w:r w:rsidR="00D9442A">
          <w:rPr>
            <w:color w:val="000000"/>
            <w:sz w:val="26"/>
            <w:szCs w:val="26"/>
          </w:rPr>
          <w:t>dụng</w:t>
        </w:r>
        <w:proofErr w:type="spellEnd"/>
        <w:r w:rsidR="00D9442A">
          <w:rPr>
            <w:color w:val="000000"/>
            <w:sz w:val="26"/>
            <w:szCs w:val="26"/>
          </w:rPr>
          <w:t xml:space="preserve"> SDR</w:t>
        </w:r>
      </w:ins>
      <w:ins w:id="305" w:author="Duyen Le Thi Minh" w:date="2018-10-31T13:45:00Z">
        <w:r w:rsidR="00CE3C57">
          <w:rPr>
            <w:color w:val="000000"/>
            <w:sz w:val="26"/>
            <w:szCs w:val="26"/>
          </w:rPr>
          <w:t>”</w:t>
        </w:r>
      </w:ins>
      <w:ins w:id="306" w:author="Duyen Le Thi Minh" w:date="2018-10-31T13:44:00Z">
        <w:r w:rsidR="00CE3C57">
          <w:rPr>
            <w:color w:val="000000"/>
            <w:sz w:val="26"/>
            <w:szCs w:val="26"/>
          </w:rPr>
          <w:t xml:space="preserve"> </w:t>
        </w:r>
        <w:proofErr w:type="spellStart"/>
        <w:r w:rsidR="00CE3C57">
          <w:rPr>
            <w:color w:val="000000"/>
            <w:sz w:val="26"/>
            <w:szCs w:val="26"/>
          </w:rPr>
          <w:t>theo</w:t>
        </w:r>
        <w:proofErr w:type="spellEnd"/>
        <w:r w:rsidR="00CE3C57">
          <w:rPr>
            <w:color w:val="000000"/>
            <w:sz w:val="26"/>
            <w:szCs w:val="26"/>
          </w:rPr>
          <w:t xml:space="preserve"> </w:t>
        </w:r>
      </w:ins>
      <w:del w:id="307" w:author="Duyen Le Thi Minh" w:date="2018-10-31T13:45:00Z">
        <w:r w:rsidR="008C6238" w:rsidRPr="00300BFF" w:rsidDel="00CE3C57">
          <w:rPr>
            <w:color w:val="000000"/>
            <w:sz w:val="26"/>
            <w:szCs w:val="26"/>
          </w:rPr>
          <w:delText xml:space="preserve">công việc </w:delText>
        </w:r>
      </w:del>
      <w:proofErr w:type="spellStart"/>
      <w:r w:rsidR="008C6238" w:rsidRPr="00300BFF">
        <w:rPr>
          <w:color w:val="000000"/>
          <w:sz w:val="26"/>
          <w:szCs w:val="26"/>
        </w:rPr>
        <w:t>theo</w:t>
      </w:r>
      <w:proofErr w:type="spellEnd"/>
      <w:r w:rsidR="008C6238" w:rsidRPr="00300BFF">
        <w:rPr>
          <w:color w:val="000000"/>
          <w:sz w:val="26"/>
          <w:szCs w:val="26"/>
        </w:rPr>
        <w:t xml:space="preserve"> </w:t>
      </w:r>
      <w:proofErr w:type="spellStart"/>
      <w:r w:rsidR="008C6238" w:rsidRPr="00300BFF">
        <w:rPr>
          <w:color w:val="000000"/>
          <w:sz w:val="26"/>
          <w:szCs w:val="26"/>
        </w:rPr>
        <w:t>đề</w:t>
      </w:r>
      <w:proofErr w:type="spellEnd"/>
      <w:r w:rsidR="008C6238" w:rsidRPr="00300BFF">
        <w:rPr>
          <w:color w:val="000000"/>
          <w:sz w:val="26"/>
          <w:szCs w:val="26"/>
        </w:rPr>
        <w:t xml:space="preserve"> </w:t>
      </w:r>
      <w:proofErr w:type="spellStart"/>
      <w:r w:rsidR="008C6238" w:rsidRPr="00300BFF">
        <w:rPr>
          <w:color w:val="000000"/>
          <w:sz w:val="26"/>
          <w:szCs w:val="26"/>
        </w:rPr>
        <w:t>cương</w:t>
      </w:r>
      <w:proofErr w:type="spellEnd"/>
      <w:r w:rsidR="008C6238" w:rsidRPr="00300BFF">
        <w:rPr>
          <w:color w:val="000000"/>
          <w:sz w:val="26"/>
          <w:szCs w:val="26"/>
        </w:rPr>
        <w:t xml:space="preserve"> </w:t>
      </w:r>
      <w:proofErr w:type="spellStart"/>
      <w:r w:rsidR="008C6238" w:rsidRPr="00300BFF">
        <w:rPr>
          <w:color w:val="000000"/>
          <w:sz w:val="26"/>
          <w:szCs w:val="26"/>
        </w:rPr>
        <w:t>đính</w:t>
      </w:r>
      <w:proofErr w:type="spellEnd"/>
      <w:r w:rsidR="008C6238" w:rsidRPr="00300BFF">
        <w:rPr>
          <w:color w:val="000000"/>
          <w:sz w:val="26"/>
          <w:szCs w:val="26"/>
        </w:rPr>
        <w:t xml:space="preserve"> </w:t>
      </w:r>
      <w:proofErr w:type="spellStart"/>
      <w:r w:rsidR="008C6238" w:rsidRPr="00300BFF">
        <w:rPr>
          <w:color w:val="000000"/>
          <w:sz w:val="26"/>
          <w:szCs w:val="26"/>
        </w:rPr>
        <w:t>kèm</w:t>
      </w:r>
      <w:proofErr w:type="spellEnd"/>
      <w:del w:id="308" w:author="Duyen Le Thi Minh" w:date="2018-10-31T13:45:00Z">
        <w:r w:rsidR="00423BC3" w:rsidRPr="00300BFF" w:rsidDel="00CE3C57">
          <w:rPr>
            <w:color w:val="000000"/>
            <w:sz w:val="26"/>
            <w:szCs w:val="26"/>
          </w:rPr>
          <w:delText xml:space="preserve"> </w:delText>
        </w:r>
        <w:r w:rsidR="00DE498B" w:rsidDel="00CE3C57">
          <w:rPr>
            <w:color w:val="000000"/>
            <w:sz w:val="26"/>
            <w:szCs w:val="26"/>
          </w:rPr>
          <w:delText>“Chế tạo hộp khối xử lý nước thải dệt nhuộm bằng phương pháp điện hóa”</w:delText>
        </w:r>
      </w:del>
      <w:r w:rsidR="00DE498B">
        <w:rPr>
          <w:color w:val="000000"/>
          <w:sz w:val="26"/>
          <w:szCs w:val="26"/>
        </w:rPr>
        <w:t>.</w:t>
      </w:r>
    </w:p>
    <w:p w:rsidR="008C6238" w:rsidRPr="00300BFF" w:rsidRDefault="008C6238" w:rsidP="00EA5FF6">
      <w:pPr>
        <w:tabs>
          <w:tab w:val="left" w:pos="851"/>
          <w:tab w:val="left" w:pos="3544"/>
        </w:tabs>
        <w:spacing w:before="240" w:after="120"/>
        <w:jc w:val="both"/>
        <w:rPr>
          <w:sz w:val="26"/>
          <w:szCs w:val="26"/>
        </w:rPr>
      </w:pPr>
      <w:proofErr w:type="spellStart"/>
      <w:r w:rsidRPr="00300BFF">
        <w:rPr>
          <w:sz w:val="26"/>
          <w:szCs w:val="26"/>
        </w:rPr>
        <w:t>Thời</w:t>
      </w:r>
      <w:proofErr w:type="spellEnd"/>
      <w:r w:rsidRPr="00300BFF">
        <w:rPr>
          <w:sz w:val="26"/>
          <w:szCs w:val="26"/>
        </w:rPr>
        <w:t xml:space="preserve"> </w:t>
      </w:r>
      <w:proofErr w:type="spellStart"/>
      <w:r w:rsidRPr="00300BFF">
        <w:rPr>
          <w:sz w:val="26"/>
          <w:szCs w:val="26"/>
        </w:rPr>
        <w:t>gian</w:t>
      </w:r>
      <w:proofErr w:type="spellEnd"/>
      <w:r w:rsidRPr="00300BFF">
        <w:rPr>
          <w:sz w:val="26"/>
          <w:szCs w:val="26"/>
        </w:rPr>
        <w:t xml:space="preserve"> </w:t>
      </w:r>
      <w:proofErr w:type="spellStart"/>
      <w:r w:rsidRPr="00300BFF">
        <w:rPr>
          <w:sz w:val="26"/>
          <w:szCs w:val="26"/>
        </w:rPr>
        <w:t>thực</w:t>
      </w:r>
      <w:proofErr w:type="spellEnd"/>
      <w:r w:rsidRPr="00300BFF">
        <w:rPr>
          <w:sz w:val="26"/>
          <w:szCs w:val="26"/>
        </w:rPr>
        <w:t xml:space="preserve"> </w:t>
      </w:r>
      <w:proofErr w:type="spellStart"/>
      <w:r w:rsidRPr="00300BFF">
        <w:rPr>
          <w:sz w:val="26"/>
          <w:szCs w:val="26"/>
        </w:rPr>
        <w:t>hiện</w:t>
      </w:r>
      <w:proofErr w:type="spellEnd"/>
      <w:r w:rsidRPr="00300BFF">
        <w:rPr>
          <w:sz w:val="26"/>
          <w:szCs w:val="26"/>
        </w:rPr>
        <w:t xml:space="preserve"> </w:t>
      </w:r>
      <w:proofErr w:type="spellStart"/>
      <w:r w:rsidRPr="00300BFF">
        <w:rPr>
          <w:sz w:val="26"/>
          <w:szCs w:val="26"/>
        </w:rPr>
        <w:t>đề</w:t>
      </w:r>
      <w:proofErr w:type="spellEnd"/>
      <w:r w:rsidRPr="00300BFF">
        <w:rPr>
          <w:sz w:val="26"/>
          <w:szCs w:val="26"/>
        </w:rPr>
        <w:t xml:space="preserve"> </w:t>
      </w:r>
      <w:proofErr w:type="spellStart"/>
      <w:r w:rsidRPr="00300BFF">
        <w:rPr>
          <w:sz w:val="26"/>
          <w:szCs w:val="26"/>
        </w:rPr>
        <w:t>tài</w:t>
      </w:r>
      <w:proofErr w:type="spellEnd"/>
      <w:r w:rsidRPr="00300BFF">
        <w:rPr>
          <w:sz w:val="26"/>
          <w:szCs w:val="26"/>
        </w:rPr>
        <w:t>:</w:t>
      </w:r>
      <w:r w:rsidR="00DE498B">
        <w:rPr>
          <w:sz w:val="26"/>
          <w:szCs w:val="26"/>
        </w:rPr>
        <w:t xml:space="preserve"> </w:t>
      </w:r>
      <w:ins w:id="309" w:author="Thao Pham" w:date="2019-03-11T11:23:00Z">
        <w:r w:rsidR="00260D38">
          <w:rPr>
            <w:sz w:val="26"/>
            <w:szCs w:val="26"/>
          </w:rPr>
          <w:t>12</w:t>
        </w:r>
      </w:ins>
      <w:del w:id="310" w:author="Thao Pham" w:date="2019-03-11T11:23:00Z">
        <w:r w:rsidR="005E4AB9" w:rsidDel="00260D38">
          <w:rPr>
            <w:sz w:val="26"/>
            <w:szCs w:val="26"/>
          </w:rPr>
          <w:delText>7</w:delText>
        </w:r>
      </w:del>
      <w:r w:rsidR="00DE498B">
        <w:rPr>
          <w:sz w:val="26"/>
          <w:szCs w:val="26"/>
        </w:rPr>
        <w:t xml:space="preserve"> </w:t>
      </w:r>
      <w:proofErr w:type="spellStart"/>
      <w:r w:rsidR="00DE498B">
        <w:rPr>
          <w:sz w:val="26"/>
          <w:szCs w:val="26"/>
        </w:rPr>
        <w:t>tháng</w:t>
      </w:r>
      <w:proofErr w:type="spellEnd"/>
      <w:r w:rsidR="00DE498B">
        <w:rPr>
          <w:sz w:val="26"/>
          <w:szCs w:val="26"/>
        </w:rPr>
        <w:t xml:space="preserve"> (</w:t>
      </w:r>
      <w:ins w:id="311" w:author="Thao Pham" w:date="2019-03-11T11:23:00Z">
        <w:r w:rsidR="00260D38">
          <w:rPr>
            <w:sz w:val="26"/>
            <w:szCs w:val="26"/>
          </w:rPr>
          <w:t>1</w:t>
        </w:r>
      </w:ins>
      <w:del w:id="312" w:author="Thao Pham" w:date="2019-03-11T11:23:00Z">
        <w:r w:rsidR="00DE498B" w:rsidDel="00260D38">
          <w:rPr>
            <w:sz w:val="26"/>
            <w:szCs w:val="26"/>
          </w:rPr>
          <w:delText>1</w:delText>
        </w:r>
      </w:del>
      <w:r w:rsidR="00DE498B">
        <w:rPr>
          <w:sz w:val="26"/>
          <w:szCs w:val="26"/>
        </w:rPr>
        <w:t>/</w:t>
      </w:r>
      <w:ins w:id="313" w:author="Thao Pham" w:date="2019-03-11T11:23:00Z">
        <w:r w:rsidR="00260D38">
          <w:rPr>
            <w:sz w:val="26"/>
            <w:szCs w:val="26"/>
          </w:rPr>
          <w:t>10</w:t>
        </w:r>
      </w:ins>
      <w:del w:id="314" w:author="Thao Pham" w:date="2019-03-11T11:23:00Z">
        <w:r w:rsidR="00DE498B" w:rsidDel="00260D38">
          <w:rPr>
            <w:sz w:val="26"/>
            <w:szCs w:val="26"/>
          </w:rPr>
          <w:delText>7</w:delText>
        </w:r>
      </w:del>
      <w:r w:rsidR="00DE498B">
        <w:rPr>
          <w:sz w:val="26"/>
          <w:szCs w:val="26"/>
        </w:rPr>
        <w:t>/2018 –</w:t>
      </w:r>
      <w:ins w:id="315" w:author="Thao Pham" w:date="2019-03-11T11:23:00Z">
        <w:r w:rsidR="00260D38">
          <w:rPr>
            <w:sz w:val="26"/>
            <w:szCs w:val="26"/>
          </w:rPr>
          <w:t xml:space="preserve"> 01</w:t>
        </w:r>
      </w:ins>
      <w:del w:id="316" w:author="Thao Pham" w:date="2019-03-11T11:23:00Z">
        <w:r w:rsidR="00DE498B" w:rsidDel="00260D38">
          <w:rPr>
            <w:sz w:val="26"/>
            <w:szCs w:val="26"/>
          </w:rPr>
          <w:delText xml:space="preserve"> 3</w:delText>
        </w:r>
        <w:r w:rsidR="005E4AB9" w:rsidDel="00260D38">
          <w:rPr>
            <w:sz w:val="26"/>
            <w:szCs w:val="26"/>
          </w:rPr>
          <w:delText>0</w:delText>
        </w:r>
      </w:del>
      <w:r w:rsidR="00DE498B">
        <w:rPr>
          <w:sz w:val="26"/>
          <w:szCs w:val="26"/>
        </w:rPr>
        <w:t>/1</w:t>
      </w:r>
      <w:ins w:id="317" w:author="Thao Pham" w:date="2019-03-11T11:23:00Z">
        <w:r w:rsidR="00260D38">
          <w:rPr>
            <w:sz w:val="26"/>
            <w:szCs w:val="26"/>
          </w:rPr>
          <w:t>0</w:t>
        </w:r>
      </w:ins>
      <w:r w:rsidR="00DE498B">
        <w:rPr>
          <w:sz w:val="26"/>
          <w:szCs w:val="26"/>
        </w:rPr>
        <w:t>/2019)</w:t>
      </w:r>
    </w:p>
    <w:p w:rsidR="0036152F" w:rsidRPr="00300BFF" w:rsidRDefault="001F265D" w:rsidP="004F58D6">
      <w:pPr>
        <w:tabs>
          <w:tab w:val="left" w:pos="284"/>
          <w:tab w:val="left" w:pos="3969"/>
          <w:tab w:val="left" w:pos="5387"/>
        </w:tabs>
        <w:spacing w:before="240" w:after="120"/>
        <w:jc w:val="both"/>
        <w:rPr>
          <w:color w:val="000000"/>
          <w:sz w:val="26"/>
          <w:szCs w:val="26"/>
        </w:rPr>
      </w:pPr>
      <w:proofErr w:type="spellStart"/>
      <w:r w:rsidRPr="00300BFF">
        <w:rPr>
          <w:b/>
          <w:color w:val="000000"/>
          <w:sz w:val="26"/>
          <w:szCs w:val="26"/>
        </w:rPr>
        <w:t>Điều</w:t>
      </w:r>
      <w:proofErr w:type="spellEnd"/>
      <w:r w:rsidRPr="00300BFF">
        <w:rPr>
          <w:b/>
          <w:color w:val="000000"/>
          <w:sz w:val="26"/>
          <w:szCs w:val="26"/>
        </w:rPr>
        <w:t xml:space="preserve"> 2:</w:t>
      </w:r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Bên</w:t>
      </w:r>
      <w:proofErr w:type="spellEnd"/>
      <w:r w:rsidRPr="00300BFF">
        <w:rPr>
          <w:color w:val="000000"/>
          <w:sz w:val="26"/>
          <w:szCs w:val="26"/>
        </w:rPr>
        <w:t xml:space="preserve"> B </w:t>
      </w:r>
      <w:proofErr w:type="spellStart"/>
      <w:r w:rsidRPr="00300BFF">
        <w:rPr>
          <w:color w:val="000000"/>
          <w:sz w:val="26"/>
          <w:szCs w:val="26"/>
        </w:rPr>
        <w:t>bàn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giao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cho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bên</w:t>
      </w:r>
      <w:proofErr w:type="spellEnd"/>
      <w:r w:rsidRPr="00300BFF">
        <w:rPr>
          <w:color w:val="000000"/>
          <w:sz w:val="26"/>
          <w:szCs w:val="26"/>
        </w:rPr>
        <w:t xml:space="preserve"> A </w:t>
      </w:r>
      <w:proofErr w:type="spellStart"/>
      <w:r w:rsidRPr="00300BFF">
        <w:rPr>
          <w:color w:val="000000"/>
          <w:sz w:val="26"/>
          <w:szCs w:val="26"/>
        </w:rPr>
        <w:t>sản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phẩm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như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mô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tả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sau</w:t>
      </w:r>
      <w:proofErr w:type="spellEnd"/>
      <w:r w:rsidRPr="00300BFF">
        <w:rPr>
          <w:color w:val="000000"/>
          <w:sz w:val="26"/>
          <w:szCs w:val="26"/>
        </w:rPr>
        <w:t xml:space="preserve"> </w:t>
      </w:r>
      <w:proofErr w:type="spellStart"/>
      <w:r w:rsidRPr="00300BFF">
        <w:rPr>
          <w:color w:val="000000"/>
          <w:sz w:val="26"/>
          <w:szCs w:val="26"/>
        </w:rPr>
        <w:t>đây</w:t>
      </w:r>
      <w:proofErr w:type="spellEnd"/>
      <w:r w:rsidRPr="00300BFF">
        <w:rPr>
          <w:color w:val="000000"/>
          <w:sz w:val="26"/>
          <w:szCs w:val="26"/>
        </w:rPr>
        <w:t>:</w:t>
      </w:r>
    </w:p>
    <w:p w:rsidR="00D615C7" w:rsidRPr="004F7959" w:rsidRDefault="00DE498B" w:rsidP="00DE498B">
      <w:pPr>
        <w:pStyle w:val="ListParagraph"/>
        <w:numPr>
          <w:ilvl w:val="0"/>
          <w:numId w:val="2"/>
        </w:numPr>
        <w:tabs>
          <w:tab w:val="left" w:pos="284"/>
          <w:tab w:val="left" w:pos="3969"/>
          <w:tab w:val="left" w:pos="5387"/>
        </w:tabs>
        <w:spacing w:before="240" w:after="120"/>
        <w:jc w:val="both"/>
        <w:rPr>
          <w:color w:val="000000"/>
          <w:sz w:val="26"/>
          <w:szCs w:val="26"/>
          <w:highlight w:val="yellow"/>
          <w:rPrChange w:id="318" w:author="Thao Pham" w:date="2019-03-11T11:25:00Z">
            <w:rPr>
              <w:color w:val="000000"/>
              <w:sz w:val="26"/>
              <w:szCs w:val="26"/>
            </w:rPr>
          </w:rPrChange>
        </w:rPr>
      </w:pPr>
      <w:del w:id="319" w:author="Big Boy" w:date="2019-03-11T13:35:00Z">
        <w:r w:rsidRPr="004F7959" w:rsidDel="00240005">
          <w:rPr>
            <w:color w:val="000000"/>
            <w:sz w:val="26"/>
            <w:szCs w:val="26"/>
            <w:highlight w:val="yellow"/>
            <w:rPrChange w:id="320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Một hộp khối xử lý nước thải bằng phương pháp điện hóa</w:delText>
        </w:r>
      </w:del>
      <w:proofErr w:type="spellStart"/>
      <w:ins w:id="321" w:author="Big Boy" w:date="2019-03-11T13:35:00Z">
        <w:r w:rsidR="00240005">
          <w:rPr>
            <w:color w:val="000000"/>
            <w:sz w:val="26"/>
            <w:szCs w:val="26"/>
            <w:highlight w:val="yellow"/>
          </w:rPr>
          <w:t>Cơ</w:t>
        </w:r>
        <w:proofErr w:type="spellEnd"/>
        <w:r w:rsidR="00240005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240005">
          <w:rPr>
            <w:color w:val="000000"/>
            <w:sz w:val="26"/>
            <w:szCs w:val="26"/>
            <w:highlight w:val="yellow"/>
          </w:rPr>
          <w:t>cấu</w:t>
        </w:r>
        <w:proofErr w:type="spellEnd"/>
        <w:r w:rsidR="00240005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xoay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 xml:space="preserve"> </w:t>
        </w:r>
      </w:ins>
      <w:proofErr w:type="spellStart"/>
      <w:ins w:id="322" w:author="Big Boy" w:date="2019-03-11T13:37:00Z">
        <w:r w:rsidR="0012372C">
          <w:rPr>
            <w:color w:val="000000"/>
            <w:sz w:val="26"/>
            <w:szCs w:val="26"/>
            <w:highlight w:val="yellow"/>
          </w:rPr>
          <w:t>anten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theo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 xml:space="preserve"> 2 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trục</w:t>
        </w:r>
      </w:ins>
      <w:proofErr w:type="spellEnd"/>
    </w:p>
    <w:p w:rsidR="00DE498B" w:rsidRPr="004F7959" w:rsidRDefault="00DE498B" w:rsidP="00DE498B">
      <w:pPr>
        <w:pStyle w:val="ListParagraph"/>
        <w:numPr>
          <w:ilvl w:val="0"/>
          <w:numId w:val="2"/>
        </w:numPr>
        <w:tabs>
          <w:tab w:val="left" w:pos="284"/>
          <w:tab w:val="left" w:pos="3969"/>
          <w:tab w:val="left" w:pos="5387"/>
        </w:tabs>
        <w:spacing w:before="240" w:after="120"/>
        <w:jc w:val="both"/>
        <w:rPr>
          <w:color w:val="000000"/>
          <w:sz w:val="26"/>
          <w:szCs w:val="26"/>
          <w:highlight w:val="yellow"/>
          <w:rPrChange w:id="323" w:author="Thao Pham" w:date="2019-03-11T11:25:00Z">
            <w:rPr>
              <w:color w:val="000000"/>
              <w:sz w:val="26"/>
              <w:szCs w:val="26"/>
            </w:rPr>
          </w:rPrChange>
        </w:rPr>
      </w:pPr>
      <w:proofErr w:type="spellStart"/>
      <w:r w:rsidRPr="004F7959">
        <w:rPr>
          <w:color w:val="000000"/>
          <w:sz w:val="26"/>
          <w:szCs w:val="26"/>
          <w:highlight w:val="yellow"/>
          <w:rPrChange w:id="324" w:author="Thao Pham" w:date="2019-03-11T11:25:00Z">
            <w:rPr>
              <w:color w:val="000000"/>
              <w:sz w:val="26"/>
              <w:szCs w:val="26"/>
            </w:rPr>
          </w:rPrChange>
        </w:rPr>
        <w:t>Kích</w:t>
      </w:r>
      <w:proofErr w:type="spellEnd"/>
      <w:r w:rsidRPr="004F7959">
        <w:rPr>
          <w:color w:val="000000"/>
          <w:sz w:val="26"/>
          <w:szCs w:val="26"/>
          <w:highlight w:val="yellow"/>
          <w:rPrChange w:id="325" w:author="Thao Pham" w:date="2019-03-11T11:25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Pr="004F7959">
        <w:rPr>
          <w:color w:val="000000"/>
          <w:sz w:val="26"/>
          <w:szCs w:val="26"/>
          <w:highlight w:val="yellow"/>
          <w:rPrChange w:id="326" w:author="Thao Pham" w:date="2019-03-11T11:25:00Z">
            <w:rPr>
              <w:color w:val="000000"/>
              <w:sz w:val="26"/>
              <w:szCs w:val="26"/>
            </w:rPr>
          </w:rPrChange>
        </w:rPr>
        <w:t>cỡ</w:t>
      </w:r>
      <w:proofErr w:type="spellEnd"/>
      <w:r w:rsidRPr="004F7959">
        <w:rPr>
          <w:color w:val="000000"/>
          <w:sz w:val="26"/>
          <w:szCs w:val="26"/>
          <w:highlight w:val="yellow"/>
          <w:rPrChange w:id="327" w:author="Thao Pham" w:date="2019-03-11T11:25:00Z">
            <w:rPr>
              <w:color w:val="000000"/>
              <w:sz w:val="26"/>
              <w:szCs w:val="26"/>
            </w:rPr>
          </w:rPrChange>
        </w:rPr>
        <w:t xml:space="preserve">: </w:t>
      </w:r>
      <w:del w:id="328" w:author="Big Boy" w:date="2019-03-11T13:36:00Z">
        <w:r w:rsidRPr="004F7959" w:rsidDel="0012372C">
          <w:rPr>
            <w:color w:val="000000"/>
            <w:sz w:val="26"/>
            <w:szCs w:val="26"/>
            <w:highlight w:val="yellow"/>
            <w:rPrChange w:id="329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0</w:delText>
        </w:r>
      </w:del>
      <w:ins w:id="330" w:author="Big Boy" w:date="2019-03-11T13:36:00Z">
        <w:r w:rsidR="0012372C">
          <w:rPr>
            <w:color w:val="000000"/>
            <w:sz w:val="26"/>
            <w:szCs w:val="26"/>
            <w:highlight w:val="yellow"/>
          </w:rPr>
          <w:t>1</w:t>
        </w:r>
      </w:ins>
      <w:r w:rsidRPr="004F7959">
        <w:rPr>
          <w:color w:val="000000"/>
          <w:sz w:val="26"/>
          <w:szCs w:val="26"/>
          <w:highlight w:val="yellow"/>
          <w:rPrChange w:id="331" w:author="Thao Pham" w:date="2019-03-11T11:25:00Z">
            <w:rPr>
              <w:color w:val="000000"/>
              <w:sz w:val="26"/>
              <w:szCs w:val="26"/>
            </w:rPr>
          </w:rPrChange>
        </w:rPr>
        <w:t>.</w:t>
      </w:r>
      <w:del w:id="332" w:author="Big Boy" w:date="2019-03-11T13:36:00Z">
        <w:r w:rsidRPr="004F7959" w:rsidDel="0012372C">
          <w:rPr>
            <w:color w:val="000000"/>
            <w:sz w:val="26"/>
            <w:szCs w:val="26"/>
            <w:highlight w:val="yellow"/>
            <w:rPrChange w:id="333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27</w:delText>
        </w:r>
      </w:del>
      <w:ins w:id="334" w:author="Big Boy" w:date="2019-03-11T13:36:00Z">
        <w:r w:rsidR="0012372C">
          <w:rPr>
            <w:color w:val="000000"/>
            <w:sz w:val="26"/>
            <w:szCs w:val="26"/>
            <w:highlight w:val="yellow"/>
          </w:rPr>
          <w:t>25</w:t>
        </w:r>
      </w:ins>
      <w:r w:rsidRPr="004F7959">
        <w:rPr>
          <w:color w:val="000000"/>
          <w:sz w:val="26"/>
          <w:szCs w:val="26"/>
          <w:highlight w:val="yellow"/>
          <w:rPrChange w:id="335" w:author="Thao Pham" w:date="2019-03-11T11:25:00Z">
            <w:rPr>
              <w:color w:val="000000"/>
              <w:sz w:val="26"/>
              <w:szCs w:val="26"/>
            </w:rPr>
          </w:rPrChange>
        </w:rPr>
        <w:t>*</w:t>
      </w:r>
      <w:del w:id="336" w:author="Big Boy" w:date="2019-03-11T13:36:00Z">
        <w:r w:rsidRPr="004F7959" w:rsidDel="0012372C">
          <w:rPr>
            <w:color w:val="000000"/>
            <w:sz w:val="26"/>
            <w:szCs w:val="26"/>
            <w:highlight w:val="yellow"/>
            <w:rPrChange w:id="337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0</w:delText>
        </w:r>
      </w:del>
      <w:ins w:id="338" w:author="Big Boy" w:date="2019-03-11T13:36:00Z">
        <w:r w:rsidR="0012372C">
          <w:rPr>
            <w:color w:val="000000"/>
            <w:sz w:val="26"/>
            <w:szCs w:val="26"/>
            <w:highlight w:val="yellow"/>
          </w:rPr>
          <w:t>1</w:t>
        </w:r>
      </w:ins>
      <w:r w:rsidRPr="004F7959">
        <w:rPr>
          <w:color w:val="000000"/>
          <w:sz w:val="26"/>
          <w:szCs w:val="26"/>
          <w:highlight w:val="yellow"/>
          <w:rPrChange w:id="339" w:author="Thao Pham" w:date="2019-03-11T11:25:00Z">
            <w:rPr>
              <w:color w:val="000000"/>
              <w:sz w:val="26"/>
              <w:szCs w:val="26"/>
            </w:rPr>
          </w:rPrChange>
        </w:rPr>
        <w:t>.</w:t>
      </w:r>
      <w:del w:id="340" w:author="Big Boy" w:date="2019-03-11T13:36:00Z">
        <w:r w:rsidRPr="004F7959" w:rsidDel="0012372C">
          <w:rPr>
            <w:color w:val="000000"/>
            <w:sz w:val="26"/>
            <w:szCs w:val="26"/>
            <w:highlight w:val="yellow"/>
            <w:rPrChange w:id="341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58</w:delText>
        </w:r>
      </w:del>
      <w:ins w:id="342" w:author="Big Boy" w:date="2019-03-11T13:36:00Z">
        <w:r w:rsidR="0012372C">
          <w:rPr>
            <w:color w:val="000000"/>
            <w:sz w:val="26"/>
            <w:szCs w:val="26"/>
            <w:highlight w:val="yellow"/>
          </w:rPr>
          <w:t>25</w:t>
        </w:r>
      </w:ins>
      <w:r w:rsidRPr="004F7959">
        <w:rPr>
          <w:color w:val="000000"/>
          <w:sz w:val="26"/>
          <w:szCs w:val="26"/>
          <w:highlight w:val="yellow"/>
          <w:rPrChange w:id="343" w:author="Thao Pham" w:date="2019-03-11T11:25:00Z">
            <w:rPr>
              <w:color w:val="000000"/>
              <w:sz w:val="26"/>
              <w:szCs w:val="26"/>
            </w:rPr>
          </w:rPrChange>
        </w:rPr>
        <w:t>*</w:t>
      </w:r>
      <w:del w:id="344" w:author="Big Boy" w:date="2019-03-11T13:36:00Z">
        <w:r w:rsidRPr="004F7959" w:rsidDel="0012372C">
          <w:rPr>
            <w:color w:val="000000"/>
            <w:sz w:val="26"/>
            <w:szCs w:val="26"/>
            <w:highlight w:val="yellow"/>
            <w:rPrChange w:id="345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1.94m</w:delText>
        </w:r>
      </w:del>
      <w:ins w:id="346" w:author="Big Boy" w:date="2019-03-11T13:36:00Z">
        <w:r w:rsidR="0012372C">
          <w:rPr>
            <w:color w:val="000000"/>
            <w:sz w:val="26"/>
            <w:szCs w:val="26"/>
            <w:highlight w:val="yellow"/>
          </w:rPr>
          <w:t>1.5m</w:t>
        </w:r>
      </w:ins>
    </w:p>
    <w:p w:rsidR="00DE498B" w:rsidRDefault="00DE498B" w:rsidP="00DE498B">
      <w:pPr>
        <w:pStyle w:val="ListParagraph"/>
        <w:numPr>
          <w:ilvl w:val="0"/>
          <w:numId w:val="2"/>
        </w:numPr>
        <w:tabs>
          <w:tab w:val="left" w:pos="284"/>
          <w:tab w:val="left" w:pos="3969"/>
          <w:tab w:val="left" w:pos="5387"/>
        </w:tabs>
        <w:spacing w:before="240" w:after="120"/>
        <w:jc w:val="both"/>
        <w:rPr>
          <w:ins w:id="347" w:author="Big Boy" w:date="2019-03-11T16:46:00Z"/>
          <w:color w:val="000000"/>
          <w:sz w:val="26"/>
          <w:szCs w:val="26"/>
          <w:highlight w:val="yellow"/>
        </w:rPr>
      </w:pPr>
      <w:del w:id="348" w:author="Big Boy" w:date="2019-03-11T13:38:00Z">
        <w:r w:rsidRPr="004F7959" w:rsidDel="0012372C">
          <w:rPr>
            <w:color w:val="000000"/>
            <w:sz w:val="26"/>
            <w:szCs w:val="26"/>
            <w:highlight w:val="yellow"/>
            <w:rPrChange w:id="349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Công suất: Tối thiểu 100l/ngày</w:delText>
        </w:r>
      </w:del>
      <w:proofErr w:type="spellStart"/>
      <w:ins w:id="350" w:author="Big Boy" w:date="2019-03-11T13:38:00Z">
        <w:r w:rsidR="0012372C">
          <w:rPr>
            <w:color w:val="000000"/>
            <w:sz w:val="26"/>
            <w:szCs w:val="26"/>
            <w:highlight w:val="yellow"/>
          </w:rPr>
          <w:t>Tốc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độ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làm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việc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 xml:space="preserve">: 1 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độ</w:t>
        </w:r>
        <w:proofErr w:type="spellEnd"/>
        <w:r w:rsidR="0012372C">
          <w:rPr>
            <w:color w:val="000000"/>
            <w:sz w:val="26"/>
            <w:szCs w:val="26"/>
            <w:highlight w:val="yellow"/>
          </w:rPr>
          <w:t>/</w:t>
        </w:r>
        <w:proofErr w:type="spellStart"/>
        <w:r w:rsidR="0012372C">
          <w:rPr>
            <w:color w:val="000000"/>
            <w:sz w:val="26"/>
            <w:szCs w:val="26"/>
            <w:highlight w:val="yellow"/>
          </w:rPr>
          <w:t>giây</w:t>
        </w:r>
      </w:ins>
      <w:proofErr w:type="spellEnd"/>
    </w:p>
    <w:p w:rsidR="009E53A9" w:rsidRPr="004F7959" w:rsidRDefault="009E53A9" w:rsidP="00DE498B">
      <w:pPr>
        <w:pStyle w:val="ListParagraph"/>
        <w:numPr>
          <w:ilvl w:val="0"/>
          <w:numId w:val="2"/>
        </w:numPr>
        <w:tabs>
          <w:tab w:val="left" w:pos="284"/>
          <w:tab w:val="left" w:pos="3969"/>
          <w:tab w:val="left" w:pos="5387"/>
        </w:tabs>
        <w:spacing w:before="240" w:after="120"/>
        <w:jc w:val="both"/>
        <w:rPr>
          <w:color w:val="000000"/>
          <w:sz w:val="26"/>
          <w:szCs w:val="26"/>
          <w:highlight w:val="yellow"/>
          <w:rPrChange w:id="351" w:author="Thao Pham" w:date="2019-03-11T11:25:00Z">
            <w:rPr>
              <w:color w:val="000000"/>
              <w:sz w:val="26"/>
              <w:szCs w:val="26"/>
            </w:rPr>
          </w:rPrChange>
        </w:rPr>
      </w:pPr>
      <w:proofErr w:type="spellStart"/>
      <w:ins w:id="352" w:author="Big Boy" w:date="2019-03-11T16:46:00Z">
        <w:r>
          <w:rPr>
            <w:color w:val="000000"/>
            <w:sz w:val="26"/>
            <w:szCs w:val="26"/>
            <w:highlight w:val="yellow"/>
          </w:rPr>
          <w:t>Có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khả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năng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nhận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tín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hiệu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beacon </w:t>
        </w:r>
        <w:proofErr w:type="spellStart"/>
        <w:r>
          <w:rPr>
            <w:color w:val="000000"/>
            <w:sz w:val="26"/>
            <w:szCs w:val="26"/>
            <w:highlight w:val="yellow"/>
          </w:rPr>
          <w:t>và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</w:ins>
      <w:proofErr w:type="spellStart"/>
      <w:ins w:id="353" w:author="Big Boy" w:date="2019-03-11T16:47:00Z">
        <w:r>
          <w:rPr>
            <w:color w:val="000000"/>
            <w:sz w:val="26"/>
            <w:szCs w:val="26"/>
            <w:highlight w:val="yellow"/>
          </w:rPr>
          <w:t>dữ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liệu</w:t>
        </w:r>
      </w:ins>
      <w:proofErr w:type="spellEnd"/>
      <w:ins w:id="354" w:author="Big Boy" w:date="2019-03-11T16:46:00Z"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bị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mã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hóa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từ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vệ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tinh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hoạt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động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trong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quỹ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đạo</w:t>
        </w:r>
      </w:ins>
      <w:proofErr w:type="spellEnd"/>
      <w:ins w:id="355" w:author="Big Boy" w:date="2019-03-11T16:49:00Z">
        <w:r w:rsidR="00DA5104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DA5104">
          <w:rPr>
            <w:color w:val="000000"/>
            <w:sz w:val="26"/>
            <w:szCs w:val="26"/>
            <w:highlight w:val="yellow"/>
          </w:rPr>
          <w:t>trái</w:t>
        </w:r>
        <w:proofErr w:type="spellEnd"/>
        <w:r w:rsidR="00DA5104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DA5104">
          <w:rPr>
            <w:color w:val="000000"/>
            <w:sz w:val="26"/>
            <w:szCs w:val="26"/>
            <w:highlight w:val="yellow"/>
          </w:rPr>
          <w:t>đất</w:t>
        </w:r>
        <w:proofErr w:type="spellEnd"/>
        <w:r w:rsidR="00DA5104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DA5104">
          <w:rPr>
            <w:color w:val="000000"/>
            <w:sz w:val="26"/>
            <w:szCs w:val="26"/>
            <w:highlight w:val="yellow"/>
          </w:rPr>
          <w:t>tầm</w:t>
        </w:r>
        <w:proofErr w:type="spellEnd"/>
        <w:r w:rsidR="00DA5104"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 w:rsidR="00DA5104">
          <w:rPr>
            <w:color w:val="000000"/>
            <w:sz w:val="26"/>
            <w:szCs w:val="26"/>
            <w:highlight w:val="yellow"/>
          </w:rPr>
          <w:t>thấp</w:t>
        </w:r>
      </w:ins>
      <w:proofErr w:type="spellEnd"/>
      <w:ins w:id="356" w:author="Big Boy" w:date="2019-03-11T16:46:00Z">
        <w:r>
          <w:rPr>
            <w:color w:val="000000"/>
            <w:sz w:val="26"/>
            <w:szCs w:val="26"/>
            <w:highlight w:val="yellow"/>
          </w:rPr>
          <w:t xml:space="preserve"> </w:t>
        </w:r>
      </w:ins>
      <w:ins w:id="357" w:author="Big Boy" w:date="2019-03-11T16:49:00Z">
        <w:r w:rsidR="00DA5104">
          <w:rPr>
            <w:color w:val="000000"/>
            <w:sz w:val="26"/>
            <w:szCs w:val="26"/>
            <w:highlight w:val="yellow"/>
          </w:rPr>
          <w:t>(</w:t>
        </w:r>
      </w:ins>
      <w:ins w:id="358" w:author="Big Boy" w:date="2019-03-11T16:46:00Z">
        <w:r>
          <w:rPr>
            <w:color w:val="000000"/>
            <w:sz w:val="26"/>
            <w:szCs w:val="26"/>
            <w:highlight w:val="yellow"/>
          </w:rPr>
          <w:t>LEO</w:t>
        </w:r>
      </w:ins>
      <w:ins w:id="359" w:author="Big Boy" w:date="2019-03-11T16:49:00Z">
        <w:r w:rsidR="00DA5104">
          <w:rPr>
            <w:color w:val="000000"/>
            <w:sz w:val="26"/>
            <w:szCs w:val="26"/>
            <w:highlight w:val="yellow"/>
          </w:rPr>
          <w:t>)</w:t>
        </w:r>
      </w:ins>
    </w:p>
    <w:p w:rsidR="00DE498B" w:rsidRPr="004F7959" w:rsidRDefault="0012372C" w:rsidP="00DE498B">
      <w:pPr>
        <w:pStyle w:val="ListParagraph"/>
        <w:numPr>
          <w:ilvl w:val="0"/>
          <w:numId w:val="2"/>
        </w:numPr>
        <w:tabs>
          <w:tab w:val="left" w:pos="284"/>
          <w:tab w:val="left" w:pos="3969"/>
          <w:tab w:val="left" w:pos="5387"/>
        </w:tabs>
        <w:spacing w:before="240" w:after="120"/>
        <w:jc w:val="both"/>
        <w:rPr>
          <w:color w:val="000000"/>
          <w:sz w:val="26"/>
          <w:szCs w:val="26"/>
          <w:highlight w:val="yellow"/>
          <w:rPrChange w:id="360" w:author="Thao Pham" w:date="2019-03-11T11:25:00Z">
            <w:rPr>
              <w:color w:val="000000"/>
              <w:sz w:val="26"/>
              <w:szCs w:val="26"/>
            </w:rPr>
          </w:rPrChange>
        </w:rPr>
      </w:pPr>
      <w:proofErr w:type="spellStart"/>
      <w:ins w:id="361" w:author="Big Boy" w:date="2019-03-11T13:38:00Z">
        <w:r>
          <w:rPr>
            <w:color w:val="000000"/>
            <w:sz w:val="26"/>
            <w:szCs w:val="26"/>
            <w:highlight w:val="yellow"/>
          </w:rPr>
          <w:t>Phần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mềm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điều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khiển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cơ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cấu</w:t>
        </w:r>
        <w:proofErr w:type="spellEnd"/>
        <w:r>
          <w:rPr>
            <w:color w:val="000000"/>
            <w:sz w:val="26"/>
            <w:szCs w:val="26"/>
            <w:highlight w:val="yellow"/>
          </w:rPr>
          <w:t xml:space="preserve"> </w:t>
        </w:r>
        <w:proofErr w:type="spellStart"/>
        <w:r>
          <w:rPr>
            <w:color w:val="000000"/>
            <w:sz w:val="26"/>
            <w:szCs w:val="26"/>
            <w:highlight w:val="yellow"/>
          </w:rPr>
          <w:t>xoay</w:t>
        </w:r>
      </w:ins>
      <w:proofErr w:type="spellEnd"/>
      <w:del w:id="362" w:author="Big Boy" w:date="2019-03-11T13:38:00Z">
        <w:r w:rsidR="00DE498B" w:rsidRPr="004F7959" w:rsidDel="0012372C">
          <w:rPr>
            <w:color w:val="000000"/>
            <w:sz w:val="26"/>
            <w:szCs w:val="26"/>
            <w:highlight w:val="yellow"/>
            <w:rPrChange w:id="363" w:author="Thao Pham" w:date="2019-03-11T11:25:00Z">
              <w:rPr>
                <w:color w:val="000000"/>
                <w:sz w:val="26"/>
                <w:szCs w:val="26"/>
              </w:rPr>
            </w:rPrChange>
          </w:rPr>
          <w:delText>Vật liệu điện cực: sắt/thép, nhôm, và DSA</w:delText>
        </w:r>
      </w:del>
    </w:p>
    <w:p w:rsidR="0036152F" w:rsidRPr="00300BFF" w:rsidRDefault="001F265D">
      <w:pPr>
        <w:tabs>
          <w:tab w:val="left" w:pos="284"/>
          <w:tab w:val="left" w:pos="3544"/>
        </w:tabs>
        <w:spacing w:after="120"/>
        <w:jc w:val="both"/>
        <w:rPr>
          <w:color w:val="000000"/>
          <w:sz w:val="26"/>
          <w:szCs w:val="26"/>
        </w:rPr>
      </w:pPr>
      <w:proofErr w:type="spellStart"/>
      <w:r w:rsidRPr="00300BFF">
        <w:rPr>
          <w:b/>
          <w:color w:val="000000"/>
          <w:sz w:val="26"/>
          <w:szCs w:val="26"/>
        </w:rPr>
        <w:t>Hạn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chót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của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việc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bàn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giao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sản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phẩm</w:t>
      </w:r>
      <w:proofErr w:type="spellEnd"/>
      <w:r w:rsidRPr="00300BFF">
        <w:rPr>
          <w:b/>
          <w:color w:val="000000"/>
          <w:sz w:val="26"/>
          <w:szCs w:val="26"/>
        </w:rPr>
        <w:t xml:space="preserve"> </w:t>
      </w:r>
      <w:proofErr w:type="spellStart"/>
      <w:r w:rsidRPr="00300BFF">
        <w:rPr>
          <w:b/>
          <w:color w:val="000000"/>
          <w:sz w:val="26"/>
          <w:szCs w:val="26"/>
        </w:rPr>
        <w:t>là</w:t>
      </w:r>
      <w:proofErr w:type="spellEnd"/>
      <w:r w:rsidRPr="00DE498B">
        <w:rPr>
          <w:b/>
          <w:color w:val="000000"/>
          <w:sz w:val="26"/>
          <w:szCs w:val="26"/>
        </w:rPr>
        <w:t xml:space="preserve">: </w:t>
      </w:r>
      <w:ins w:id="364" w:author="Thao Pham" w:date="2019-03-11T11:25:00Z">
        <w:r w:rsidR="004F7959" w:rsidRPr="004F7959">
          <w:rPr>
            <w:b/>
            <w:sz w:val="26"/>
            <w:szCs w:val="26"/>
            <w:highlight w:val="yellow"/>
            <w:rPrChange w:id="365" w:author="Thao Pham" w:date="2019-03-11T11:27:00Z">
              <w:rPr>
                <w:b/>
                <w:sz w:val="26"/>
                <w:szCs w:val="26"/>
              </w:rPr>
            </w:rPrChange>
          </w:rPr>
          <w:t>10</w:t>
        </w:r>
      </w:ins>
      <w:del w:id="366" w:author="Thao Pham" w:date="2019-03-11T11:25:00Z">
        <w:r w:rsidR="009F1F4B" w:rsidRPr="004F7959" w:rsidDel="004F7959">
          <w:rPr>
            <w:b/>
            <w:sz w:val="26"/>
            <w:szCs w:val="26"/>
            <w:highlight w:val="yellow"/>
            <w:rPrChange w:id="367" w:author="Thao Pham" w:date="2019-03-11T11:27:00Z">
              <w:rPr>
                <w:b/>
                <w:sz w:val="26"/>
                <w:szCs w:val="26"/>
              </w:rPr>
            </w:rPrChange>
          </w:rPr>
          <w:delText>30</w:delText>
        </w:r>
      </w:del>
      <w:r w:rsidR="001E54DF" w:rsidRPr="004F7959">
        <w:rPr>
          <w:b/>
          <w:sz w:val="26"/>
          <w:szCs w:val="26"/>
          <w:highlight w:val="yellow"/>
          <w:rPrChange w:id="368" w:author="Thao Pham" w:date="2019-03-11T11:27:00Z">
            <w:rPr>
              <w:b/>
              <w:sz w:val="26"/>
              <w:szCs w:val="26"/>
            </w:rPr>
          </w:rPrChange>
        </w:rPr>
        <w:t>/</w:t>
      </w:r>
      <w:ins w:id="369" w:author="Thao Pham" w:date="2019-03-11T11:26:00Z">
        <w:r w:rsidR="004F7959" w:rsidRPr="004F7959">
          <w:rPr>
            <w:b/>
            <w:sz w:val="26"/>
            <w:szCs w:val="26"/>
            <w:highlight w:val="yellow"/>
            <w:rPrChange w:id="370" w:author="Thao Pham" w:date="2019-03-11T11:27:00Z">
              <w:rPr>
                <w:b/>
                <w:sz w:val="26"/>
                <w:szCs w:val="26"/>
              </w:rPr>
            </w:rPrChange>
          </w:rPr>
          <w:t>10</w:t>
        </w:r>
      </w:ins>
      <w:del w:id="371" w:author="Thao Pham" w:date="2019-03-11T11:26:00Z">
        <w:r w:rsidR="001E54DF" w:rsidRPr="004F7959" w:rsidDel="004F7959">
          <w:rPr>
            <w:b/>
            <w:sz w:val="26"/>
            <w:szCs w:val="26"/>
            <w:highlight w:val="yellow"/>
            <w:rPrChange w:id="372" w:author="Thao Pham" w:date="2019-03-11T11:27:00Z">
              <w:rPr>
                <w:b/>
                <w:sz w:val="26"/>
                <w:szCs w:val="26"/>
              </w:rPr>
            </w:rPrChange>
          </w:rPr>
          <w:delText>01</w:delText>
        </w:r>
      </w:del>
      <w:r w:rsidR="00300BFF" w:rsidRPr="004F7959">
        <w:rPr>
          <w:b/>
          <w:sz w:val="26"/>
          <w:szCs w:val="26"/>
          <w:highlight w:val="yellow"/>
          <w:rPrChange w:id="373" w:author="Thao Pham" w:date="2019-03-11T11:27:00Z">
            <w:rPr>
              <w:b/>
              <w:sz w:val="26"/>
              <w:szCs w:val="26"/>
            </w:rPr>
          </w:rPrChange>
        </w:rPr>
        <w:t>/2019</w:t>
      </w:r>
    </w:p>
    <w:p w:rsidR="0036152F" w:rsidRPr="00300BFF" w:rsidRDefault="0036152F">
      <w:pPr>
        <w:tabs>
          <w:tab w:val="left" w:pos="284"/>
          <w:tab w:val="left" w:pos="3544"/>
        </w:tabs>
        <w:spacing w:after="120"/>
        <w:jc w:val="both"/>
        <w:rPr>
          <w:color w:val="000000"/>
          <w:sz w:val="14"/>
          <w:szCs w:val="26"/>
        </w:rPr>
      </w:pPr>
    </w:p>
    <w:p w:rsidR="0036152F" w:rsidRPr="00F409B1" w:rsidRDefault="001F265D" w:rsidP="004F58D6">
      <w:pPr>
        <w:tabs>
          <w:tab w:val="left" w:pos="284"/>
          <w:tab w:val="left" w:pos="9540"/>
        </w:tabs>
        <w:spacing w:after="240"/>
        <w:jc w:val="both"/>
        <w:rPr>
          <w:ins w:id="374" w:author="Duyen Le Thi Minh" w:date="2018-10-31T13:48:00Z"/>
          <w:b/>
          <w:color w:val="000000"/>
          <w:sz w:val="26"/>
          <w:szCs w:val="26"/>
          <w:rPrChange w:id="375" w:author="Thao Pham" w:date="2018-11-01T11:17:00Z">
            <w:rPr>
              <w:ins w:id="376" w:author="Duyen Le Thi Minh" w:date="2018-10-31T13:48:00Z"/>
              <w:color w:val="000000"/>
              <w:sz w:val="26"/>
              <w:szCs w:val="26"/>
            </w:rPr>
          </w:rPrChange>
        </w:rPr>
      </w:pPr>
      <w:proofErr w:type="spellStart"/>
      <w:r w:rsidRPr="00300BFF">
        <w:rPr>
          <w:b/>
          <w:color w:val="000000"/>
          <w:sz w:val="26"/>
          <w:szCs w:val="26"/>
        </w:rPr>
        <w:t>Điều</w:t>
      </w:r>
      <w:proofErr w:type="spellEnd"/>
      <w:r w:rsidRPr="00300BFF">
        <w:rPr>
          <w:b/>
          <w:color w:val="000000"/>
          <w:sz w:val="26"/>
          <w:szCs w:val="26"/>
        </w:rPr>
        <w:t xml:space="preserve"> 3:</w:t>
      </w:r>
      <w:r w:rsidR="00DE498B">
        <w:rPr>
          <w:b/>
          <w:color w:val="000000"/>
          <w:sz w:val="26"/>
          <w:szCs w:val="26"/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77" w:author="Thao Pham" w:date="2018-11-01T11:17:00Z">
            <w:rPr>
              <w:color w:val="000000"/>
              <w:sz w:val="26"/>
              <w:szCs w:val="26"/>
            </w:rPr>
          </w:rPrChange>
        </w:rPr>
        <w:t>Giá</w:t>
      </w:r>
      <w:proofErr w:type="spellEnd"/>
      <w:r w:rsidR="00423BC3" w:rsidRPr="00F409B1">
        <w:rPr>
          <w:b/>
          <w:color w:val="000000"/>
          <w:sz w:val="26"/>
          <w:szCs w:val="26"/>
          <w:rPrChange w:id="378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79" w:author="Thao Pham" w:date="2018-11-01T11:17:00Z">
            <w:rPr>
              <w:color w:val="000000"/>
              <w:sz w:val="26"/>
              <w:szCs w:val="26"/>
            </w:rPr>
          </w:rPrChange>
        </w:rPr>
        <w:t>trị</w:t>
      </w:r>
      <w:proofErr w:type="spellEnd"/>
      <w:r w:rsidR="00423BC3" w:rsidRPr="00F409B1">
        <w:rPr>
          <w:b/>
          <w:color w:val="000000"/>
          <w:sz w:val="26"/>
          <w:szCs w:val="26"/>
          <w:rPrChange w:id="380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81" w:author="Thao Pham" w:date="2018-11-01T11:17:00Z">
            <w:rPr>
              <w:color w:val="000000"/>
              <w:sz w:val="26"/>
              <w:szCs w:val="26"/>
            </w:rPr>
          </w:rPrChange>
        </w:rPr>
        <w:t>Hợp</w:t>
      </w:r>
      <w:proofErr w:type="spellEnd"/>
      <w:r w:rsidR="00423BC3" w:rsidRPr="00F409B1">
        <w:rPr>
          <w:b/>
          <w:color w:val="000000"/>
          <w:sz w:val="26"/>
          <w:szCs w:val="26"/>
          <w:rPrChange w:id="382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83" w:author="Thao Pham" w:date="2018-11-01T11:17:00Z">
            <w:rPr>
              <w:color w:val="000000"/>
              <w:sz w:val="26"/>
              <w:szCs w:val="26"/>
            </w:rPr>
          </w:rPrChange>
        </w:rPr>
        <w:t>đồng</w:t>
      </w:r>
      <w:proofErr w:type="spellEnd"/>
      <w:r w:rsidR="00423BC3" w:rsidRPr="00F409B1">
        <w:rPr>
          <w:b/>
          <w:color w:val="000000"/>
          <w:sz w:val="26"/>
          <w:szCs w:val="26"/>
          <w:rPrChange w:id="384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85" w:author="Thao Pham" w:date="2018-11-01T11:17:00Z">
            <w:rPr>
              <w:color w:val="000000"/>
              <w:sz w:val="26"/>
              <w:szCs w:val="26"/>
            </w:rPr>
          </w:rPrChange>
        </w:rPr>
        <w:t>và</w:t>
      </w:r>
      <w:proofErr w:type="spellEnd"/>
      <w:r w:rsidR="00423BC3" w:rsidRPr="00F409B1">
        <w:rPr>
          <w:b/>
          <w:color w:val="000000"/>
          <w:sz w:val="26"/>
          <w:szCs w:val="26"/>
          <w:rPrChange w:id="386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87" w:author="Thao Pham" w:date="2018-11-01T11:17:00Z">
            <w:rPr>
              <w:color w:val="000000"/>
              <w:sz w:val="26"/>
              <w:szCs w:val="26"/>
            </w:rPr>
          </w:rPrChange>
        </w:rPr>
        <w:t>Phương</w:t>
      </w:r>
      <w:proofErr w:type="spellEnd"/>
      <w:r w:rsidR="00423BC3" w:rsidRPr="00F409B1">
        <w:rPr>
          <w:b/>
          <w:color w:val="000000"/>
          <w:sz w:val="26"/>
          <w:szCs w:val="26"/>
          <w:rPrChange w:id="388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89" w:author="Thao Pham" w:date="2018-11-01T11:17:00Z">
            <w:rPr>
              <w:color w:val="000000"/>
              <w:sz w:val="26"/>
              <w:szCs w:val="26"/>
            </w:rPr>
          </w:rPrChange>
        </w:rPr>
        <w:t>thức</w:t>
      </w:r>
      <w:proofErr w:type="spellEnd"/>
      <w:r w:rsidR="00423BC3" w:rsidRPr="00F409B1">
        <w:rPr>
          <w:b/>
          <w:color w:val="000000"/>
          <w:sz w:val="26"/>
          <w:szCs w:val="26"/>
          <w:rPrChange w:id="390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91" w:author="Thao Pham" w:date="2018-11-01T11:17:00Z">
            <w:rPr>
              <w:color w:val="000000"/>
              <w:sz w:val="26"/>
              <w:szCs w:val="26"/>
            </w:rPr>
          </w:rPrChange>
        </w:rPr>
        <w:t>thanh</w:t>
      </w:r>
      <w:proofErr w:type="spellEnd"/>
      <w:r w:rsidR="00423BC3" w:rsidRPr="00F409B1">
        <w:rPr>
          <w:b/>
          <w:color w:val="000000"/>
          <w:sz w:val="26"/>
          <w:szCs w:val="26"/>
          <w:rPrChange w:id="392" w:author="Thao Pham" w:date="2018-11-01T11:17:00Z">
            <w:rPr>
              <w:color w:val="000000"/>
              <w:sz w:val="26"/>
              <w:szCs w:val="26"/>
            </w:rPr>
          </w:rPrChange>
        </w:rPr>
        <w:t xml:space="preserve"> </w:t>
      </w:r>
      <w:proofErr w:type="spellStart"/>
      <w:r w:rsidR="00423BC3" w:rsidRPr="00F409B1">
        <w:rPr>
          <w:b/>
          <w:color w:val="000000"/>
          <w:sz w:val="26"/>
          <w:szCs w:val="26"/>
          <w:rPrChange w:id="393" w:author="Thao Pham" w:date="2018-11-01T11:17:00Z">
            <w:rPr>
              <w:color w:val="000000"/>
              <w:sz w:val="26"/>
              <w:szCs w:val="26"/>
            </w:rPr>
          </w:rPrChange>
        </w:rPr>
        <w:t>toán</w:t>
      </w:r>
      <w:proofErr w:type="spellEnd"/>
    </w:p>
    <w:p w:rsidR="008E6E01" w:rsidRDefault="008E6E01" w:rsidP="004F58D6">
      <w:pPr>
        <w:tabs>
          <w:tab w:val="left" w:pos="284"/>
          <w:tab w:val="left" w:pos="9540"/>
        </w:tabs>
        <w:spacing w:after="240"/>
        <w:jc w:val="both"/>
        <w:rPr>
          <w:ins w:id="394" w:author="Duyen Le Thi Minh" w:date="2018-10-31T13:48:00Z"/>
          <w:color w:val="000000"/>
          <w:sz w:val="26"/>
          <w:szCs w:val="26"/>
        </w:rPr>
      </w:pPr>
      <w:ins w:id="395" w:author="Duyen Le Thi Minh" w:date="2018-10-31T13:48:00Z">
        <w:r w:rsidRPr="00F409B1">
          <w:rPr>
            <w:b/>
            <w:color w:val="000000"/>
            <w:sz w:val="26"/>
            <w:szCs w:val="26"/>
            <w:rPrChange w:id="396" w:author="Thao Pham" w:date="2018-11-01T11:17:00Z">
              <w:rPr>
                <w:color w:val="000000"/>
                <w:sz w:val="26"/>
                <w:szCs w:val="26"/>
              </w:rPr>
            </w:rPrChange>
          </w:rPr>
          <w:t>3.1</w:t>
        </w:r>
        <w:r>
          <w:rPr>
            <w:color w:val="000000"/>
            <w:sz w:val="26"/>
            <w:szCs w:val="26"/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397" w:author="Thao Pham" w:date="2018-11-01T11:17:00Z">
              <w:rPr>
                <w:color w:val="000000"/>
                <w:sz w:val="26"/>
                <w:szCs w:val="26"/>
              </w:rPr>
            </w:rPrChange>
          </w:rPr>
          <w:t>Giá</w:t>
        </w:r>
        <w:proofErr w:type="spellEnd"/>
        <w:r w:rsidRPr="00F409B1">
          <w:rPr>
            <w:b/>
            <w:color w:val="000000"/>
            <w:sz w:val="26"/>
            <w:szCs w:val="26"/>
            <w:rPrChange w:id="398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399" w:author="Thao Pham" w:date="2018-11-01T11:17:00Z">
              <w:rPr>
                <w:color w:val="000000"/>
                <w:sz w:val="26"/>
                <w:szCs w:val="26"/>
              </w:rPr>
            </w:rPrChange>
          </w:rPr>
          <w:t>trị</w:t>
        </w:r>
        <w:proofErr w:type="spellEnd"/>
        <w:r w:rsidRPr="00F409B1">
          <w:rPr>
            <w:b/>
            <w:color w:val="000000"/>
            <w:sz w:val="26"/>
            <w:szCs w:val="26"/>
            <w:rPrChange w:id="400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01" w:author="Thao Pham" w:date="2018-11-01T11:17:00Z">
              <w:rPr>
                <w:color w:val="000000"/>
                <w:sz w:val="26"/>
                <w:szCs w:val="26"/>
              </w:rPr>
            </w:rPrChange>
          </w:rPr>
          <w:t>hợp</w:t>
        </w:r>
        <w:proofErr w:type="spellEnd"/>
        <w:r w:rsidRPr="00F409B1">
          <w:rPr>
            <w:b/>
            <w:color w:val="000000"/>
            <w:sz w:val="26"/>
            <w:szCs w:val="26"/>
            <w:rPrChange w:id="402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03" w:author="Thao Pham" w:date="2018-11-01T11:17:00Z">
              <w:rPr>
                <w:color w:val="000000"/>
                <w:sz w:val="26"/>
                <w:szCs w:val="26"/>
              </w:rPr>
            </w:rPrChange>
          </w:rPr>
          <w:t>đồng</w:t>
        </w:r>
        <w:proofErr w:type="spellEnd"/>
        <w:r w:rsidRPr="00F409B1">
          <w:rPr>
            <w:b/>
            <w:color w:val="000000"/>
            <w:sz w:val="26"/>
            <w:szCs w:val="26"/>
            <w:rPrChange w:id="404" w:author="Thao Pham" w:date="2018-11-01T11:17:00Z">
              <w:rPr>
                <w:color w:val="000000"/>
                <w:sz w:val="26"/>
                <w:szCs w:val="26"/>
              </w:rPr>
            </w:rPrChange>
          </w:rPr>
          <w:t>:</w:t>
        </w:r>
        <w:r>
          <w:rPr>
            <w:color w:val="000000"/>
            <w:sz w:val="26"/>
            <w:szCs w:val="26"/>
          </w:rPr>
          <w:t xml:space="preserve"> 19.800.000 </w:t>
        </w:r>
        <w:proofErr w:type="spellStart"/>
        <w:r>
          <w:rPr>
            <w:color w:val="000000"/>
            <w:sz w:val="26"/>
            <w:szCs w:val="26"/>
          </w:rPr>
          <w:t>đồng</w:t>
        </w:r>
        <w:proofErr w:type="spellEnd"/>
        <w:r>
          <w:rPr>
            <w:color w:val="000000"/>
            <w:sz w:val="26"/>
            <w:szCs w:val="26"/>
          </w:rPr>
          <w:t xml:space="preserve"> (</w:t>
        </w:r>
      </w:ins>
      <w:proofErr w:type="spellStart"/>
      <w:ins w:id="405" w:author="Duyen Le Thi Minh" w:date="2018-10-31T13:49:00Z">
        <w:del w:id="406" w:author="Big Boy" w:date="2019-03-11T14:55:00Z">
          <w:r w:rsidDel="00B27AB4">
            <w:rPr>
              <w:color w:val="000000"/>
              <w:sz w:val="26"/>
              <w:szCs w:val="26"/>
            </w:rPr>
            <w:delText xml:space="preserve"> </w:delText>
          </w:r>
        </w:del>
        <w:r>
          <w:rPr>
            <w:color w:val="000000"/>
            <w:sz w:val="26"/>
            <w:szCs w:val="26"/>
          </w:rPr>
          <w:t>Bằng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chữ</w:t>
        </w:r>
        <w:proofErr w:type="spellEnd"/>
        <w:r>
          <w:rPr>
            <w:color w:val="000000"/>
            <w:sz w:val="26"/>
            <w:szCs w:val="26"/>
          </w:rPr>
          <w:t xml:space="preserve">: </w:t>
        </w:r>
      </w:ins>
      <w:proofErr w:type="spellStart"/>
      <w:ins w:id="407" w:author="Duyen Le Thi Minh" w:date="2018-10-31T13:48:00Z">
        <w:r>
          <w:rPr>
            <w:i/>
            <w:color w:val="000000"/>
            <w:sz w:val="26"/>
            <w:szCs w:val="26"/>
          </w:rPr>
          <w:t>Mười</w:t>
        </w:r>
        <w:proofErr w:type="spellEnd"/>
        <w:r>
          <w:rPr>
            <w:i/>
            <w:color w:val="000000"/>
            <w:sz w:val="26"/>
            <w:szCs w:val="26"/>
          </w:rPr>
          <w:t xml:space="preserve"> </w:t>
        </w:r>
        <w:proofErr w:type="spellStart"/>
        <w:r>
          <w:rPr>
            <w:i/>
            <w:color w:val="000000"/>
            <w:sz w:val="26"/>
            <w:szCs w:val="26"/>
          </w:rPr>
          <w:t>chín</w:t>
        </w:r>
        <w:proofErr w:type="spellEnd"/>
        <w:r>
          <w:rPr>
            <w:i/>
            <w:color w:val="000000"/>
            <w:sz w:val="26"/>
            <w:szCs w:val="26"/>
          </w:rPr>
          <w:t xml:space="preserve"> </w:t>
        </w:r>
        <w:proofErr w:type="spellStart"/>
        <w:r>
          <w:rPr>
            <w:i/>
            <w:color w:val="000000"/>
            <w:sz w:val="26"/>
            <w:szCs w:val="26"/>
          </w:rPr>
          <w:t>triệu</w:t>
        </w:r>
        <w:proofErr w:type="spellEnd"/>
        <w:r>
          <w:rPr>
            <w:i/>
            <w:color w:val="000000"/>
            <w:sz w:val="26"/>
            <w:szCs w:val="26"/>
          </w:rPr>
          <w:t xml:space="preserve"> </w:t>
        </w:r>
        <w:proofErr w:type="spellStart"/>
        <w:r>
          <w:rPr>
            <w:i/>
            <w:color w:val="000000"/>
            <w:sz w:val="26"/>
            <w:szCs w:val="26"/>
          </w:rPr>
          <w:t>tám</w:t>
        </w:r>
        <w:proofErr w:type="spellEnd"/>
        <w:r>
          <w:rPr>
            <w:i/>
            <w:color w:val="000000"/>
            <w:sz w:val="26"/>
            <w:szCs w:val="26"/>
          </w:rPr>
          <w:t xml:space="preserve"> </w:t>
        </w:r>
        <w:proofErr w:type="spellStart"/>
        <w:r>
          <w:rPr>
            <w:i/>
            <w:color w:val="000000"/>
            <w:sz w:val="26"/>
            <w:szCs w:val="26"/>
          </w:rPr>
          <w:t>trăm</w:t>
        </w:r>
        <w:proofErr w:type="spellEnd"/>
        <w:r>
          <w:rPr>
            <w:i/>
            <w:color w:val="000000"/>
            <w:sz w:val="26"/>
            <w:szCs w:val="26"/>
          </w:rPr>
          <w:t xml:space="preserve"> </w:t>
        </w:r>
        <w:proofErr w:type="spellStart"/>
        <w:r>
          <w:rPr>
            <w:i/>
            <w:color w:val="000000"/>
            <w:sz w:val="26"/>
            <w:szCs w:val="26"/>
          </w:rPr>
          <w:t>nghìn</w:t>
        </w:r>
        <w:proofErr w:type="spellEnd"/>
        <w:r>
          <w:rPr>
            <w:i/>
            <w:color w:val="000000"/>
            <w:sz w:val="26"/>
            <w:szCs w:val="26"/>
          </w:rPr>
          <w:t xml:space="preserve"> </w:t>
        </w:r>
        <w:proofErr w:type="spellStart"/>
        <w:r>
          <w:rPr>
            <w:i/>
            <w:color w:val="000000"/>
            <w:sz w:val="26"/>
            <w:szCs w:val="26"/>
          </w:rPr>
          <w:t>đồng</w:t>
        </w:r>
        <w:proofErr w:type="spellEnd"/>
        <w:r>
          <w:rPr>
            <w:i/>
            <w:color w:val="000000"/>
            <w:sz w:val="26"/>
            <w:szCs w:val="26"/>
          </w:rPr>
          <w:t>)</w:t>
        </w:r>
      </w:ins>
    </w:p>
    <w:p w:rsidR="008E6E01" w:rsidRDefault="008E6E01" w:rsidP="004F58D6">
      <w:pPr>
        <w:tabs>
          <w:tab w:val="left" w:pos="284"/>
          <w:tab w:val="left" w:pos="9540"/>
        </w:tabs>
        <w:spacing w:after="240"/>
        <w:jc w:val="both"/>
        <w:rPr>
          <w:ins w:id="408" w:author="Duyen Le Thi Minh" w:date="2018-10-31T14:02:00Z"/>
          <w:color w:val="000000"/>
          <w:sz w:val="26"/>
          <w:szCs w:val="26"/>
        </w:rPr>
      </w:pPr>
      <w:ins w:id="409" w:author="Duyen Le Thi Minh" w:date="2018-10-31T13:49:00Z">
        <w:r w:rsidRPr="00F409B1">
          <w:rPr>
            <w:b/>
            <w:color w:val="000000"/>
            <w:sz w:val="26"/>
            <w:szCs w:val="26"/>
            <w:rPrChange w:id="410" w:author="Thao Pham" w:date="2018-11-01T11:17:00Z">
              <w:rPr>
                <w:color w:val="000000"/>
                <w:sz w:val="26"/>
                <w:szCs w:val="26"/>
              </w:rPr>
            </w:rPrChange>
          </w:rPr>
          <w:t>3.2</w:t>
        </w:r>
        <w:r>
          <w:rPr>
            <w:color w:val="000000"/>
            <w:sz w:val="26"/>
            <w:szCs w:val="26"/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11" w:author="Thao Pham" w:date="2018-11-01T11:17:00Z">
              <w:rPr>
                <w:color w:val="000000"/>
                <w:sz w:val="26"/>
                <w:szCs w:val="26"/>
              </w:rPr>
            </w:rPrChange>
          </w:rPr>
          <w:t>Hình</w:t>
        </w:r>
        <w:proofErr w:type="spellEnd"/>
        <w:r w:rsidRPr="00F409B1">
          <w:rPr>
            <w:b/>
            <w:color w:val="000000"/>
            <w:sz w:val="26"/>
            <w:szCs w:val="26"/>
            <w:rPrChange w:id="412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13" w:author="Thao Pham" w:date="2018-11-01T11:17:00Z">
              <w:rPr>
                <w:color w:val="000000"/>
                <w:sz w:val="26"/>
                <w:szCs w:val="26"/>
              </w:rPr>
            </w:rPrChange>
          </w:rPr>
          <w:t>thức</w:t>
        </w:r>
        <w:proofErr w:type="spellEnd"/>
        <w:r w:rsidRPr="00F409B1">
          <w:rPr>
            <w:b/>
            <w:color w:val="000000"/>
            <w:sz w:val="26"/>
            <w:szCs w:val="26"/>
            <w:rPrChange w:id="414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15" w:author="Thao Pham" w:date="2018-11-01T11:17:00Z">
              <w:rPr>
                <w:color w:val="000000"/>
                <w:sz w:val="26"/>
                <w:szCs w:val="26"/>
              </w:rPr>
            </w:rPrChange>
          </w:rPr>
          <w:t>thanh</w:t>
        </w:r>
        <w:proofErr w:type="spellEnd"/>
        <w:r w:rsidRPr="00F409B1">
          <w:rPr>
            <w:b/>
            <w:color w:val="000000"/>
            <w:sz w:val="26"/>
            <w:szCs w:val="26"/>
            <w:rPrChange w:id="416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17" w:author="Thao Pham" w:date="2018-11-01T11:17:00Z">
              <w:rPr>
                <w:color w:val="000000"/>
                <w:sz w:val="26"/>
                <w:szCs w:val="26"/>
              </w:rPr>
            </w:rPrChange>
          </w:rPr>
          <w:t>toán</w:t>
        </w:r>
      </w:ins>
      <w:proofErr w:type="spellEnd"/>
      <w:ins w:id="418" w:author="Duyen Le Thi Minh" w:date="2018-10-31T13:50:00Z">
        <w:r>
          <w:rPr>
            <w:color w:val="000000"/>
            <w:sz w:val="26"/>
            <w:szCs w:val="26"/>
          </w:rPr>
          <w:t xml:space="preserve">: </w:t>
        </w:r>
        <w:proofErr w:type="spellStart"/>
        <w:r w:rsidR="009F536F">
          <w:rPr>
            <w:color w:val="000000"/>
            <w:sz w:val="26"/>
            <w:szCs w:val="26"/>
          </w:rPr>
          <w:t>Bên</w:t>
        </w:r>
        <w:proofErr w:type="spellEnd"/>
        <w:r w:rsidR="009F536F">
          <w:rPr>
            <w:color w:val="000000"/>
            <w:sz w:val="26"/>
            <w:szCs w:val="26"/>
          </w:rPr>
          <w:t xml:space="preserve"> A </w:t>
        </w:r>
        <w:proofErr w:type="spellStart"/>
        <w:r w:rsidR="009F536F">
          <w:rPr>
            <w:color w:val="000000"/>
            <w:sz w:val="26"/>
            <w:szCs w:val="26"/>
          </w:rPr>
          <w:t>sẽ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chuyển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khoản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vào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tài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khoản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của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bên</w:t>
        </w:r>
        <w:proofErr w:type="spellEnd"/>
        <w:r>
          <w:rPr>
            <w:color w:val="000000"/>
            <w:sz w:val="26"/>
            <w:szCs w:val="26"/>
          </w:rPr>
          <w:t xml:space="preserve"> B </w:t>
        </w:r>
        <w:proofErr w:type="spellStart"/>
        <w:r>
          <w:rPr>
            <w:color w:val="000000"/>
            <w:sz w:val="26"/>
            <w:szCs w:val="26"/>
          </w:rPr>
          <w:t>theo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tài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khoản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của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</w:ins>
      <w:proofErr w:type="spellStart"/>
      <w:ins w:id="419" w:author="Duyen Le Thi Minh" w:date="2018-10-31T13:51:00Z">
        <w:r w:rsidR="009F536F">
          <w:rPr>
            <w:color w:val="000000"/>
            <w:sz w:val="26"/>
            <w:szCs w:val="26"/>
          </w:rPr>
          <w:t>Cán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bộ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hướng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dẫn</w:t>
        </w:r>
        <w:proofErr w:type="spellEnd"/>
        <w:r w:rsidR="009F536F">
          <w:rPr>
            <w:color w:val="000000"/>
            <w:sz w:val="26"/>
            <w:szCs w:val="26"/>
          </w:rPr>
          <w:t>.</w:t>
        </w:r>
      </w:ins>
      <w:ins w:id="420" w:author="Duyen Le Thi Minh" w:date="2018-10-31T14:01:00Z"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Thanh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</w:ins>
      <w:proofErr w:type="spellStart"/>
      <w:ins w:id="421" w:author="Duyen Le Thi Minh" w:date="2018-10-31T14:02:00Z">
        <w:r w:rsidR="009F536F">
          <w:rPr>
            <w:color w:val="000000"/>
            <w:sz w:val="26"/>
            <w:szCs w:val="26"/>
          </w:rPr>
          <w:t>toán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được</w:t>
        </w:r>
        <w:proofErr w:type="spellEnd"/>
        <w:r w:rsidR="009F536F">
          <w:rPr>
            <w:color w:val="000000"/>
            <w:sz w:val="26"/>
            <w:szCs w:val="26"/>
          </w:rPr>
          <w:t xml:space="preserve"> chia </w:t>
        </w:r>
        <w:proofErr w:type="spellStart"/>
        <w:r w:rsidR="009F536F">
          <w:rPr>
            <w:color w:val="000000"/>
            <w:sz w:val="26"/>
            <w:szCs w:val="26"/>
          </w:rPr>
          <w:t>làm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hai</w:t>
        </w:r>
        <w:proofErr w:type="spellEnd"/>
        <w:r w:rsidR="009F536F">
          <w:rPr>
            <w:color w:val="000000"/>
            <w:sz w:val="26"/>
            <w:szCs w:val="26"/>
          </w:rPr>
          <w:t xml:space="preserve"> </w:t>
        </w:r>
        <w:proofErr w:type="spellStart"/>
        <w:r w:rsidR="009F536F">
          <w:rPr>
            <w:color w:val="000000"/>
            <w:sz w:val="26"/>
            <w:szCs w:val="26"/>
          </w:rPr>
          <w:t>đợt</w:t>
        </w:r>
        <w:proofErr w:type="spellEnd"/>
        <w:r w:rsidR="009F536F">
          <w:rPr>
            <w:color w:val="000000"/>
            <w:sz w:val="26"/>
            <w:szCs w:val="26"/>
          </w:rPr>
          <w:t>:</w:t>
        </w:r>
      </w:ins>
    </w:p>
    <w:p w:rsidR="009F536F" w:rsidRDefault="009F536F" w:rsidP="009F536F">
      <w:pPr>
        <w:spacing w:after="120"/>
        <w:jc w:val="both"/>
        <w:rPr>
          <w:ins w:id="422" w:author="Duyen Le Thi Minh" w:date="2018-10-31T14:03:00Z"/>
          <w:sz w:val="26"/>
          <w:szCs w:val="26"/>
        </w:rPr>
      </w:pPr>
      <w:ins w:id="423" w:author="Duyen Le Thi Minh" w:date="2018-10-31T14:03:00Z">
        <w:r w:rsidRPr="00300BFF">
          <w:rPr>
            <w:sz w:val="26"/>
            <w:szCs w:val="26"/>
          </w:rPr>
          <w:t xml:space="preserve">- </w:t>
        </w:r>
      </w:ins>
      <w:proofErr w:type="spellStart"/>
      <w:ins w:id="424" w:author="Duyen Le Thi Minh" w:date="2018-10-31T14:04:00Z">
        <w:r>
          <w:rPr>
            <w:sz w:val="26"/>
            <w:szCs w:val="26"/>
          </w:rPr>
          <w:t>Đợt</w:t>
        </w:r>
        <w:proofErr w:type="spellEnd"/>
        <w:r>
          <w:rPr>
            <w:sz w:val="26"/>
            <w:szCs w:val="26"/>
          </w:rPr>
          <w:t xml:space="preserve"> 1: </w:t>
        </w:r>
      </w:ins>
      <w:proofErr w:type="spellStart"/>
      <w:ins w:id="425" w:author="Duyen Le Thi Minh" w:date="2018-10-31T14:16:00Z">
        <w:r w:rsidR="0004118F">
          <w:rPr>
            <w:sz w:val="26"/>
            <w:szCs w:val="26"/>
          </w:rPr>
          <w:t>Bên</w:t>
        </w:r>
        <w:proofErr w:type="spellEnd"/>
        <w:r w:rsidR="0004118F">
          <w:rPr>
            <w:sz w:val="26"/>
            <w:szCs w:val="26"/>
          </w:rPr>
          <w:t xml:space="preserve"> A </w:t>
        </w:r>
        <w:proofErr w:type="spellStart"/>
        <w:r w:rsidR="0004118F">
          <w:rPr>
            <w:sz w:val="26"/>
            <w:szCs w:val="26"/>
          </w:rPr>
          <w:t>tạm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ứng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cho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bên</w:t>
        </w:r>
        <w:proofErr w:type="spellEnd"/>
        <w:r w:rsidR="0004118F">
          <w:rPr>
            <w:sz w:val="26"/>
            <w:szCs w:val="26"/>
          </w:rPr>
          <w:t xml:space="preserve"> B </w:t>
        </w:r>
      </w:ins>
      <w:ins w:id="426" w:author="Duyen Le Thi Minh" w:date="2018-10-31T14:03:00Z">
        <w:r>
          <w:rPr>
            <w:sz w:val="26"/>
            <w:szCs w:val="26"/>
          </w:rPr>
          <w:t>50%</w:t>
        </w:r>
      </w:ins>
      <w:ins w:id="427" w:author="Duyen Le Thi Minh" w:date="2018-10-31T14:04:00Z"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giá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trị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hợp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proofErr w:type="gramStart"/>
        <w:r>
          <w:rPr>
            <w:sz w:val="26"/>
            <w:szCs w:val="26"/>
          </w:rPr>
          <w:t>đồng</w:t>
        </w:r>
        <w:proofErr w:type="spellEnd"/>
        <w:r>
          <w:rPr>
            <w:sz w:val="26"/>
            <w:szCs w:val="26"/>
          </w:rPr>
          <w:t xml:space="preserve"> </w:t>
        </w:r>
      </w:ins>
      <w:ins w:id="428" w:author="Duyen Le Thi Minh" w:date="2018-10-31T14:03:00Z">
        <w:r>
          <w:rPr>
            <w:sz w:val="26"/>
            <w:szCs w:val="26"/>
          </w:rPr>
          <w:t xml:space="preserve"> </w:t>
        </w:r>
        <w:proofErr w:type="spellStart"/>
        <w:r w:rsidRPr="00300BFF">
          <w:rPr>
            <w:sz w:val="26"/>
            <w:szCs w:val="26"/>
          </w:rPr>
          <w:t>sau</w:t>
        </w:r>
        <w:proofErr w:type="spellEnd"/>
        <w:proofErr w:type="gramEnd"/>
        <w:r w:rsidRPr="00300BFF">
          <w:rPr>
            <w:sz w:val="26"/>
            <w:szCs w:val="26"/>
          </w:rPr>
          <w:t xml:space="preserve"> </w:t>
        </w:r>
        <w:proofErr w:type="spellStart"/>
        <w:r w:rsidRPr="00300BFF">
          <w:rPr>
            <w:sz w:val="26"/>
            <w:szCs w:val="26"/>
          </w:rPr>
          <w:t>khi</w:t>
        </w:r>
        <w:proofErr w:type="spellEnd"/>
        <w:r w:rsidRPr="00300BFF">
          <w:rPr>
            <w:sz w:val="26"/>
            <w:szCs w:val="26"/>
          </w:rPr>
          <w:t xml:space="preserve"> </w:t>
        </w:r>
        <w:proofErr w:type="spellStart"/>
        <w:r w:rsidRPr="00300BFF">
          <w:rPr>
            <w:sz w:val="26"/>
            <w:szCs w:val="26"/>
          </w:rPr>
          <w:t>hợp</w:t>
        </w:r>
        <w:proofErr w:type="spellEnd"/>
        <w:r w:rsidRPr="00300BFF">
          <w:rPr>
            <w:sz w:val="26"/>
            <w:szCs w:val="26"/>
          </w:rPr>
          <w:t xml:space="preserve"> </w:t>
        </w:r>
        <w:proofErr w:type="spellStart"/>
        <w:r w:rsidRPr="00300BFF">
          <w:rPr>
            <w:sz w:val="26"/>
            <w:szCs w:val="26"/>
          </w:rPr>
          <w:t>đồng</w:t>
        </w:r>
        <w:proofErr w:type="spellEnd"/>
        <w:r w:rsidRPr="00300BFF">
          <w:rPr>
            <w:sz w:val="26"/>
            <w:szCs w:val="26"/>
          </w:rPr>
          <w:t xml:space="preserve"> </w:t>
        </w:r>
        <w:proofErr w:type="spellStart"/>
        <w:r w:rsidRPr="00300BFF">
          <w:rPr>
            <w:sz w:val="26"/>
            <w:szCs w:val="26"/>
          </w:rPr>
          <w:t>được</w:t>
        </w:r>
        <w:proofErr w:type="spellEnd"/>
        <w:r w:rsidRPr="00300BFF">
          <w:rPr>
            <w:sz w:val="26"/>
            <w:szCs w:val="26"/>
          </w:rPr>
          <w:t xml:space="preserve"> </w:t>
        </w:r>
        <w:proofErr w:type="spellStart"/>
        <w:r w:rsidRPr="00300BFF">
          <w:rPr>
            <w:sz w:val="26"/>
            <w:szCs w:val="26"/>
          </w:rPr>
          <w:t>ký</w:t>
        </w:r>
        <w:proofErr w:type="spellEnd"/>
        <w:r w:rsidRPr="00300BFF">
          <w:rPr>
            <w:sz w:val="26"/>
            <w:szCs w:val="26"/>
          </w:rPr>
          <w:t xml:space="preserve"> </w:t>
        </w:r>
        <w:proofErr w:type="spellStart"/>
        <w:r w:rsidRPr="00300BFF">
          <w:rPr>
            <w:sz w:val="26"/>
            <w:szCs w:val="26"/>
          </w:rPr>
          <w:t>kết</w:t>
        </w:r>
      </w:ins>
      <w:proofErr w:type="spellEnd"/>
      <w:ins w:id="429" w:author="Duyen Le Thi Minh" w:date="2018-10-31T14:05:00Z"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tương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đương</w:t>
        </w:r>
        <w:proofErr w:type="spellEnd"/>
        <w:r>
          <w:rPr>
            <w:sz w:val="26"/>
            <w:szCs w:val="26"/>
          </w:rPr>
          <w:t xml:space="preserve">: </w:t>
        </w:r>
      </w:ins>
      <w:ins w:id="430" w:author="Duyen Le Thi Minh" w:date="2018-10-31T14:06:00Z">
        <w:r>
          <w:rPr>
            <w:sz w:val="26"/>
            <w:szCs w:val="26"/>
          </w:rPr>
          <w:t xml:space="preserve">9.900.000 </w:t>
        </w:r>
        <w:proofErr w:type="spellStart"/>
        <w:r>
          <w:rPr>
            <w:sz w:val="26"/>
            <w:szCs w:val="26"/>
          </w:rPr>
          <w:t>đồng</w:t>
        </w:r>
        <w:proofErr w:type="spellEnd"/>
        <w:r>
          <w:rPr>
            <w:sz w:val="26"/>
            <w:szCs w:val="26"/>
          </w:rPr>
          <w:t xml:space="preserve"> </w:t>
        </w:r>
        <w:r w:rsidRPr="0004118F">
          <w:rPr>
            <w:i/>
            <w:sz w:val="26"/>
            <w:szCs w:val="26"/>
            <w:rPrChange w:id="431" w:author="Duyen Le Thi Minh" w:date="2018-10-31T14:19:00Z">
              <w:rPr>
                <w:sz w:val="26"/>
                <w:szCs w:val="26"/>
              </w:rPr>
            </w:rPrChange>
          </w:rPr>
          <w:t>(</w:t>
        </w:r>
        <w:proofErr w:type="spellStart"/>
        <w:r w:rsidRPr="0004118F">
          <w:rPr>
            <w:i/>
            <w:sz w:val="26"/>
            <w:szCs w:val="26"/>
            <w:rPrChange w:id="432" w:author="Duyen Le Thi Minh" w:date="2018-10-31T14:19:00Z">
              <w:rPr>
                <w:sz w:val="26"/>
                <w:szCs w:val="26"/>
              </w:rPr>
            </w:rPrChange>
          </w:rPr>
          <w:t>Chín</w:t>
        </w:r>
        <w:proofErr w:type="spellEnd"/>
        <w:r w:rsidRPr="0004118F">
          <w:rPr>
            <w:i/>
            <w:sz w:val="26"/>
            <w:szCs w:val="26"/>
            <w:rPrChange w:id="433" w:author="Duyen Le Thi Minh" w:date="2018-10-31T14:19:00Z">
              <w:rPr>
                <w:sz w:val="26"/>
                <w:szCs w:val="26"/>
              </w:rPr>
            </w:rPrChange>
          </w:rPr>
          <w:t xml:space="preserve"> </w:t>
        </w:r>
        <w:proofErr w:type="spellStart"/>
        <w:r w:rsidRPr="0004118F">
          <w:rPr>
            <w:i/>
            <w:sz w:val="26"/>
            <w:szCs w:val="26"/>
            <w:rPrChange w:id="434" w:author="Duyen Le Thi Minh" w:date="2018-10-31T14:19:00Z">
              <w:rPr>
                <w:sz w:val="26"/>
                <w:szCs w:val="26"/>
              </w:rPr>
            </w:rPrChange>
          </w:rPr>
          <w:t>triệu</w:t>
        </w:r>
        <w:proofErr w:type="spellEnd"/>
        <w:r w:rsidRPr="0004118F">
          <w:rPr>
            <w:i/>
            <w:sz w:val="26"/>
            <w:szCs w:val="26"/>
            <w:rPrChange w:id="435" w:author="Duyen Le Thi Minh" w:date="2018-10-31T14:19:00Z">
              <w:rPr>
                <w:sz w:val="26"/>
                <w:szCs w:val="26"/>
              </w:rPr>
            </w:rPrChange>
          </w:rPr>
          <w:t xml:space="preserve"> </w:t>
        </w:r>
        <w:proofErr w:type="spellStart"/>
        <w:r w:rsidR="0004118F" w:rsidRPr="0004118F">
          <w:rPr>
            <w:i/>
            <w:sz w:val="26"/>
            <w:szCs w:val="26"/>
            <w:rPrChange w:id="436" w:author="Duyen Le Thi Minh" w:date="2018-10-31T14:19:00Z">
              <w:rPr>
                <w:sz w:val="26"/>
                <w:szCs w:val="26"/>
              </w:rPr>
            </w:rPrChange>
          </w:rPr>
          <w:t>c</w:t>
        </w:r>
      </w:ins>
      <w:ins w:id="437" w:author="Duyen Le Thi Minh" w:date="2018-10-31T14:18:00Z">
        <w:r w:rsidR="0004118F" w:rsidRPr="0004118F">
          <w:rPr>
            <w:i/>
            <w:sz w:val="26"/>
            <w:szCs w:val="26"/>
            <w:rPrChange w:id="438" w:author="Duyen Le Thi Minh" w:date="2018-10-31T14:19:00Z">
              <w:rPr>
                <w:sz w:val="26"/>
                <w:szCs w:val="26"/>
              </w:rPr>
            </w:rPrChange>
          </w:rPr>
          <w:t>hí</w:t>
        </w:r>
      </w:ins>
      <w:ins w:id="439" w:author="Duyen Le Thi Minh" w:date="2018-10-31T14:06:00Z">
        <w:r w:rsidRPr="0004118F">
          <w:rPr>
            <w:i/>
            <w:sz w:val="26"/>
            <w:szCs w:val="26"/>
            <w:rPrChange w:id="440" w:author="Duyen Le Thi Minh" w:date="2018-10-31T14:19:00Z">
              <w:rPr>
                <w:sz w:val="26"/>
                <w:szCs w:val="26"/>
              </w:rPr>
            </w:rPrChange>
          </w:rPr>
          <w:t>n</w:t>
        </w:r>
        <w:proofErr w:type="spellEnd"/>
        <w:r w:rsidRPr="0004118F">
          <w:rPr>
            <w:i/>
            <w:sz w:val="26"/>
            <w:szCs w:val="26"/>
            <w:rPrChange w:id="441" w:author="Duyen Le Thi Minh" w:date="2018-10-31T14:19:00Z">
              <w:rPr>
                <w:sz w:val="26"/>
                <w:szCs w:val="26"/>
              </w:rPr>
            </w:rPrChange>
          </w:rPr>
          <w:t xml:space="preserve"> </w:t>
        </w:r>
        <w:proofErr w:type="spellStart"/>
        <w:r w:rsidR="0004118F" w:rsidRPr="0004118F">
          <w:rPr>
            <w:i/>
            <w:sz w:val="26"/>
            <w:szCs w:val="26"/>
            <w:rPrChange w:id="442" w:author="Duyen Le Thi Minh" w:date="2018-10-31T14:19:00Z">
              <w:rPr>
                <w:sz w:val="26"/>
                <w:szCs w:val="26"/>
              </w:rPr>
            </w:rPrChange>
          </w:rPr>
          <w:t>tră</w:t>
        </w:r>
        <w:r w:rsidRPr="0004118F">
          <w:rPr>
            <w:i/>
            <w:sz w:val="26"/>
            <w:szCs w:val="26"/>
            <w:rPrChange w:id="443" w:author="Duyen Le Thi Minh" w:date="2018-10-31T14:19:00Z">
              <w:rPr>
                <w:sz w:val="26"/>
                <w:szCs w:val="26"/>
              </w:rPr>
            </w:rPrChange>
          </w:rPr>
          <w:t>m</w:t>
        </w:r>
        <w:proofErr w:type="spellEnd"/>
        <w:r w:rsidRPr="0004118F">
          <w:rPr>
            <w:i/>
            <w:sz w:val="26"/>
            <w:szCs w:val="26"/>
            <w:rPrChange w:id="444" w:author="Duyen Le Thi Minh" w:date="2018-10-31T14:19:00Z">
              <w:rPr>
                <w:sz w:val="26"/>
                <w:szCs w:val="26"/>
              </w:rPr>
            </w:rPrChange>
          </w:rPr>
          <w:t xml:space="preserve"> </w:t>
        </w:r>
        <w:proofErr w:type="spellStart"/>
        <w:r w:rsidRPr="0004118F">
          <w:rPr>
            <w:i/>
            <w:sz w:val="26"/>
            <w:szCs w:val="26"/>
            <w:rPrChange w:id="445" w:author="Duyen Le Thi Minh" w:date="2018-10-31T14:19:00Z">
              <w:rPr>
                <w:sz w:val="26"/>
                <w:szCs w:val="26"/>
              </w:rPr>
            </w:rPrChange>
          </w:rPr>
          <w:t>nghìn</w:t>
        </w:r>
        <w:proofErr w:type="spellEnd"/>
        <w:r w:rsidRPr="0004118F">
          <w:rPr>
            <w:i/>
            <w:sz w:val="26"/>
            <w:szCs w:val="26"/>
            <w:rPrChange w:id="446" w:author="Duyen Le Thi Minh" w:date="2018-10-31T14:19:00Z">
              <w:rPr>
                <w:sz w:val="26"/>
                <w:szCs w:val="26"/>
              </w:rPr>
            </w:rPrChange>
          </w:rPr>
          <w:t xml:space="preserve"> </w:t>
        </w:r>
        <w:proofErr w:type="spellStart"/>
        <w:r w:rsidRPr="0004118F">
          <w:rPr>
            <w:i/>
            <w:sz w:val="26"/>
            <w:szCs w:val="26"/>
            <w:rPrChange w:id="447" w:author="Duyen Le Thi Minh" w:date="2018-10-31T14:19:00Z">
              <w:rPr>
                <w:sz w:val="26"/>
                <w:szCs w:val="26"/>
              </w:rPr>
            </w:rPrChange>
          </w:rPr>
          <w:t>đồng</w:t>
        </w:r>
      </w:ins>
      <w:proofErr w:type="spellEnd"/>
      <w:ins w:id="448" w:author="Duyen Le Thi Minh" w:date="2018-10-31T14:16:00Z">
        <w:r w:rsidR="0004118F" w:rsidRPr="0004118F">
          <w:rPr>
            <w:i/>
            <w:sz w:val="26"/>
            <w:szCs w:val="26"/>
            <w:rPrChange w:id="449" w:author="Duyen Le Thi Minh" w:date="2018-10-31T14:19:00Z">
              <w:rPr>
                <w:sz w:val="26"/>
                <w:szCs w:val="26"/>
              </w:rPr>
            </w:rPrChange>
          </w:rPr>
          <w:t>)</w:t>
        </w:r>
      </w:ins>
    </w:p>
    <w:p w:rsidR="00DF5F0A" w:rsidRDefault="009F536F" w:rsidP="009F536F">
      <w:pPr>
        <w:spacing w:after="120"/>
        <w:jc w:val="both"/>
        <w:rPr>
          <w:ins w:id="450" w:author="Duyen Le Thi Minh" w:date="2018-10-31T14:30:00Z"/>
          <w:sz w:val="26"/>
          <w:szCs w:val="26"/>
        </w:rPr>
      </w:pPr>
      <w:ins w:id="451" w:author="Duyen Le Thi Minh" w:date="2018-10-31T14:03:00Z">
        <w:r>
          <w:rPr>
            <w:sz w:val="26"/>
            <w:szCs w:val="26"/>
          </w:rPr>
          <w:t xml:space="preserve">- </w:t>
        </w:r>
      </w:ins>
      <w:proofErr w:type="spellStart"/>
      <w:ins w:id="452" w:author="Duyen Le Thi Minh" w:date="2018-10-31T14:13:00Z">
        <w:r w:rsidR="0004118F">
          <w:rPr>
            <w:sz w:val="26"/>
            <w:szCs w:val="26"/>
          </w:rPr>
          <w:t>Đợt</w:t>
        </w:r>
        <w:proofErr w:type="spellEnd"/>
        <w:r w:rsidR="0004118F">
          <w:rPr>
            <w:sz w:val="26"/>
            <w:szCs w:val="26"/>
          </w:rPr>
          <w:t xml:space="preserve"> 2: </w:t>
        </w:r>
      </w:ins>
      <w:proofErr w:type="spellStart"/>
      <w:ins w:id="453" w:author="Duyen Le Thi Minh" w:date="2018-10-31T14:20:00Z">
        <w:r w:rsidR="00DF5F0A">
          <w:rPr>
            <w:sz w:val="26"/>
            <w:szCs w:val="26"/>
          </w:rPr>
          <w:t>Bên</w:t>
        </w:r>
        <w:proofErr w:type="spellEnd"/>
        <w:r w:rsidR="00DF5F0A">
          <w:rPr>
            <w:sz w:val="26"/>
            <w:szCs w:val="26"/>
          </w:rPr>
          <w:t xml:space="preserve"> A </w:t>
        </w:r>
        <w:proofErr w:type="spellStart"/>
        <w:r w:rsidR="00DF5F0A">
          <w:rPr>
            <w:sz w:val="26"/>
            <w:szCs w:val="26"/>
          </w:rPr>
          <w:t>tha</w:t>
        </w:r>
        <w:r w:rsidR="0004118F">
          <w:rPr>
            <w:sz w:val="26"/>
            <w:szCs w:val="26"/>
          </w:rPr>
          <w:t>nh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toán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cho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bên</w:t>
        </w:r>
        <w:proofErr w:type="spellEnd"/>
        <w:r w:rsidR="0004118F">
          <w:rPr>
            <w:sz w:val="26"/>
            <w:szCs w:val="26"/>
          </w:rPr>
          <w:t xml:space="preserve"> B </w:t>
        </w:r>
        <w:proofErr w:type="spellStart"/>
        <w:r w:rsidR="0004118F">
          <w:rPr>
            <w:sz w:val="26"/>
            <w:szCs w:val="26"/>
          </w:rPr>
          <w:t>g</w:t>
        </w:r>
      </w:ins>
      <w:ins w:id="454" w:author="Duyen Le Thi Minh" w:date="2018-10-31T14:13:00Z">
        <w:r w:rsidR="0004118F">
          <w:rPr>
            <w:sz w:val="26"/>
            <w:szCs w:val="26"/>
          </w:rPr>
          <w:t>iá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trị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còn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lại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của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hợp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đồng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theo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thực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tế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phát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sinh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kể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từ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ngày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Bên</w:t>
        </w:r>
        <w:proofErr w:type="spellEnd"/>
        <w:r w:rsidR="0004118F">
          <w:rPr>
            <w:sz w:val="26"/>
            <w:szCs w:val="26"/>
          </w:rPr>
          <w:t xml:space="preserve"> A </w:t>
        </w:r>
        <w:proofErr w:type="spellStart"/>
        <w:r w:rsidR="0004118F">
          <w:rPr>
            <w:sz w:val="26"/>
            <w:szCs w:val="26"/>
          </w:rPr>
          <w:t>nhận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được</w:t>
        </w:r>
      </w:ins>
      <w:proofErr w:type="spellEnd"/>
      <w:ins w:id="455" w:author="Duyen Le Thi Minh" w:date="2018-10-31T14:28:00Z"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sản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phẩm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hoàn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thành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tại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Điều</w:t>
        </w:r>
        <w:proofErr w:type="spellEnd"/>
        <w:r w:rsidR="00DF5F0A">
          <w:rPr>
            <w:sz w:val="26"/>
            <w:szCs w:val="26"/>
          </w:rPr>
          <w:t xml:space="preserve"> 2 </w:t>
        </w:r>
        <w:proofErr w:type="spellStart"/>
        <w:r w:rsidR="00DF5F0A">
          <w:rPr>
            <w:sz w:val="26"/>
            <w:szCs w:val="26"/>
          </w:rPr>
          <w:t>với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các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hồ</w:t>
        </w:r>
        <w:proofErr w:type="spellEnd"/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sơ</w:t>
        </w:r>
      </w:ins>
      <w:proofErr w:type="spellEnd"/>
      <w:ins w:id="456" w:author="Duyen Le Thi Minh" w:date="2018-10-31T14:29:00Z">
        <w:r w:rsidR="00DF5F0A">
          <w:rPr>
            <w:sz w:val="26"/>
            <w:szCs w:val="26"/>
          </w:rPr>
          <w:t xml:space="preserve"> </w:t>
        </w:r>
        <w:proofErr w:type="spellStart"/>
        <w:r w:rsidR="00DF5F0A">
          <w:rPr>
            <w:sz w:val="26"/>
            <w:szCs w:val="26"/>
          </w:rPr>
          <w:t>sau</w:t>
        </w:r>
        <w:proofErr w:type="spellEnd"/>
        <w:r w:rsidR="00DF5F0A">
          <w:rPr>
            <w:sz w:val="26"/>
            <w:szCs w:val="26"/>
          </w:rPr>
          <w:t>:</w:t>
        </w:r>
      </w:ins>
      <w:ins w:id="457" w:author="Duyen Le Thi Minh" w:date="2018-10-31T14:30:00Z">
        <w:r w:rsidR="00DF5F0A">
          <w:rPr>
            <w:sz w:val="26"/>
            <w:szCs w:val="26"/>
          </w:rPr>
          <w:t xml:space="preserve"> </w:t>
        </w:r>
      </w:ins>
    </w:p>
    <w:p w:rsidR="00DF5F0A" w:rsidRDefault="00DF5F0A" w:rsidP="009F536F">
      <w:pPr>
        <w:spacing w:after="120"/>
        <w:jc w:val="both"/>
        <w:rPr>
          <w:ins w:id="458" w:author="Duyen Le Thi Minh" w:date="2018-10-31T14:30:00Z"/>
          <w:sz w:val="26"/>
          <w:szCs w:val="26"/>
        </w:rPr>
      </w:pPr>
      <w:ins w:id="459" w:author="Duyen Le Thi Minh" w:date="2018-10-31T14:30:00Z">
        <w:r>
          <w:rPr>
            <w:sz w:val="26"/>
            <w:szCs w:val="26"/>
          </w:rPr>
          <w:lastRenderedPageBreak/>
          <w:t xml:space="preserve">+ </w:t>
        </w:r>
        <w:proofErr w:type="spellStart"/>
        <w:r w:rsidR="004B5F81">
          <w:rPr>
            <w:sz w:val="26"/>
            <w:szCs w:val="26"/>
          </w:rPr>
          <w:t>K</w:t>
        </w:r>
        <w:r>
          <w:rPr>
            <w:sz w:val="26"/>
            <w:szCs w:val="26"/>
          </w:rPr>
          <w:t>ết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quả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nghiệm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thu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đánh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giá</w:t>
        </w:r>
        <w:proofErr w:type="spellEnd"/>
        <w:r>
          <w:rPr>
            <w:sz w:val="26"/>
            <w:szCs w:val="26"/>
          </w:rPr>
          <w:t xml:space="preserve"> </w:t>
        </w:r>
      </w:ins>
      <w:proofErr w:type="spellStart"/>
      <w:ins w:id="460" w:author="Duyen Le Thi Minh" w:date="2018-10-31T14:31:00Z">
        <w:r w:rsidR="004B5F81">
          <w:rPr>
            <w:sz w:val="26"/>
            <w:szCs w:val="26"/>
          </w:rPr>
          <w:t>sản</w:t>
        </w:r>
        <w:proofErr w:type="spellEnd"/>
        <w:r w:rsidR="004B5F81">
          <w:rPr>
            <w:sz w:val="26"/>
            <w:szCs w:val="26"/>
          </w:rPr>
          <w:t xml:space="preserve"> </w:t>
        </w:r>
        <w:proofErr w:type="spellStart"/>
        <w:r w:rsidR="004B5F81">
          <w:rPr>
            <w:sz w:val="26"/>
            <w:szCs w:val="26"/>
          </w:rPr>
          <w:t>phẩm</w:t>
        </w:r>
        <w:proofErr w:type="spellEnd"/>
        <w:r w:rsidR="004B5F81">
          <w:rPr>
            <w:sz w:val="26"/>
            <w:szCs w:val="26"/>
          </w:rPr>
          <w:t xml:space="preserve"> </w:t>
        </w:r>
      </w:ins>
      <w:proofErr w:type="spellStart"/>
      <w:ins w:id="461" w:author="Duyen Le Thi Minh" w:date="2018-10-31T14:30:00Z">
        <w:r>
          <w:rPr>
            <w:sz w:val="26"/>
            <w:szCs w:val="26"/>
          </w:rPr>
          <w:t>đề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từ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loại</w:t>
        </w:r>
        <w:proofErr w:type="spellEnd"/>
        <w:r>
          <w:rPr>
            <w:sz w:val="26"/>
            <w:szCs w:val="26"/>
          </w:rPr>
          <w:t xml:space="preserve"> “</w:t>
        </w:r>
        <w:proofErr w:type="spellStart"/>
        <w:r>
          <w:rPr>
            <w:sz w:val="26"/>
            <w:szCs w:val="26"/>
          </w:rPr>
          <w:t>Đạt</w:t>
        </w:r>
        <w:proofErr w:type="spellEnd"/>
        <w:r>
          <w:rPr>
            <w:sz w:val="26"/>
            <w:szCs w:val="26"/>
          </w:rPr>
          <w:t xml:space="preserve">” </w:t>
        </w:r>
        <w:proofErr w:type="spellStart"/>
        <w:r>
          <w:rPr>
            <w:sz w:val="26"/>
            <w:szCs w:val="26"/>
          </w:rPr>
          <w:t>trở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lên</w:t>
        </w:r>
      </w:ins>
      <w:proofErr w:type="spellEnd"/>
      <w:ins w:id="462" w:author="Duyen Le Thi Minh" w:date="2018-10-31T14:31:00Z">
        <w:r w:rsidR="004B5F81">
          <w:rPr>
            <w:sz w:val="26"/>
            <w:szCs w:val="26"/>
          </w:rPr>
          <w:t>.</w:t>
        </w:r>
      </w:ins>
    </w:p>
    <w:p w:rsidR="009F536F" w:rsidRDefault="00DF5F0A" w:rsidP="009F536F">
      <w:pPr>
        <w:spacing w:after="120"/>
        <w:jc w:val="both"/>
        <w:rPr>
          <w:ins w:id="463" w:author="Duyen Le Thi Minh" w:date="2018-10-31T14:35:00Z"/>
          <w:sz w:val="26"/>
          <w:szCs w:val="26"/>
        </w:rPr>
      </w:pPr>
      <w:ins w:id="464" w:author="Duyen Le Thi Minh" w:date="2018-10-31T14:30:00Z">
        <w:r>
          <w:rPr>
            <w:sz w:val="26"/>
            <w:szCs w:val="26"/>
          </w:rPr>
          <w:t xml:space="preserve">+ </w:t>
        </w:r>
      </w:ins>
      <w:proofErr w:type="spellStart"/>
      <w:ins w:id="465" w:author="Duyen Le Thi Minh" w:date="2018-10-31T14:15:00Z">
        <w:r w:rsidR="0004118F">
          <w:rPr>
            <w:sz w:val="26"/>
            <w:szCs w:val="26"/>
          </w:rPr>
          <w:t>Biên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bản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nghiệm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thu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thanh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lý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hợp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04118F">
          <w:rPr>
            <w:sz w:val="26"/>
            <w:szCs w:val="26"/>
          </w:rPr>
          <w:t>đồng</w:t>
        </w:r>
        <w:proofErr w:type="spellEnd"/>
        <w:r w:rsidR="0004118F">
          <w:rPr>
            <w:sz w:val="26"/>
            <w:szCs w:val="26"/>
          </w:rPr>
          <w:t xml:space="preserve"> </w:t>
        </w:r>
        <w:proofErr w:type="spellStart"/>
        <w:r w:rsidR="004B5F81">
          <w:rPr>
            <w:sz w:val="26"/>
            <w:szCs w:val="26"/>
          </w:rPr>
          <w:t>được</w:t>
        </w:r>
        <w:proofErr w:type="spellEnd"/>
        <w:r w:rsidR="004B5F81">
          <w:rPr>
            <w:sz w:val="26"/>
            <w:szCs w:val="26"/>
          </w:rPr>
          <w:t xml:space="preserve"> </w:t>
        </w:r>
        <w:proofErr w:type="spellStart"/>
        <w:r w:rsidR="004B5F81">
          <w:rPr>
            <w:sz w:val="26"/>
            <w:szCs w:val="26"/>
          </w:rPr>
          <w:t>ký</w:t>
        </w:r>
        <w:proofErr w:type="spellEnd"/>
        <w:r w:rsidR="004B5F81">
          <w:rPr>
            <w:sz w:val="26"/>
            <w:szCs w:val="26"/>
          </w:rPr>
          <w:t xml:space="preserve"> </w:t>
        </w:r>
        <w:proofErr w:type="spellStart"/>
        <w:r w:rsidR="004B5F81">
          <w:rPr>
            <w:sz w:val="26"/>
            <w:szCs w:val="26"/>
          </w:rPr>
          <w:t>kết</w:t>
        </w:r>
        <w:proofErr w:type="spellEnd"/>
        <w:r w:rsidR="004B5F81">
          <w:rPr>
            <w:sz w:val="26"/>
            <w:szCs w:val="26"/>
          </w:rPr>
          <w:t xml:space="preserve"> </w:t>
        </w:r>
        <w:proofErr w:type="spellStart"/>
        <w:r w:rsidR="004B5F81">
          <w:rPr>
            <w:sz w:val="26"/>
            <w:szCs w:val="26"/>
          </w:rPr>
          <w:t>bởi</w:t>
        </w:r>
        <w:proofErr w:type="spellEnd"/>
        <w:r w:rsidR="004B5F81">
          <w:rPr>
            <w:sz w:val="26"/>
            <w:szCs w:val="26"/>
          </w:rPr>
          <w:t xml:space="preserve"> </w:t>
        </w:r>
        <w:proofErr w:type="spellStart"/>
        <w:r w:rsidR="004B5F81">
          <w:rPr>
            <w:sz w:val="26"/>
            <w:szCs w:val="26"/>
          </w:rPr>
          <w:t>hai</w:t>
        </w:r>
        <w:proofErr w:type="spellEnd"/>
        <w:r w:rsidR="004B5F81">
          <w:rPr>
            <w:sz w:val="26"/>
            <w:szCs w:val="26"/>
          </w:rPr>
          <w:t xml:space="preserve"> </w:t>
        </w:r>
        <w:proofErr w:type="spellStart"/>
        <w:r w:rsidR="004B5F81">
          <w:rPr>
            <w:sz w:val="26"/>
            <w:szCs w:val="26"/>
          </w:rPr>
          <w:t>bên</w:t>
        </w:r>
        <w:proofErr w:type="spellEnd"/>
        <w:r w:rsidR="004B5F81">
          <w:rPr>
            <w:sz w:val="26"/>
            <w:szCs w:val="26"/>
          </w:rPr>
          <w:t>.</w:t>
        </w:r>
      </w:ins>
    </w:p>
    <w:p w:rsidR="001708E5" w:rsidRPr="00DE498B" w:rsidRDefault="001708E5" w:rsidP="009F536F">
      <w:pPr>
        <w:spacing w:after="120"/>
        <w:jc w:val="both"/>
        <w:rPr>
          <w:ins w:id="466" w:author="Duyen Le Thi Minh" w:date="2018-10-31T14:03:00Z"/>
          <w:sz w:val="26"/>
          <w:szCs w:val="26"/>
        </w:rPr>
      </w:pPr>
      <w:ins w:id="467" w:author="Duyen Le Thi Minh" w:date="2018-10-31T14:35:00Z">
        <w:r>
          <w:rPr>
            <w:sz w:val="26"/>
            <w:szCs w:val="26"/>
          </w:rPr>
          <w:t xml:space="preserve">+ </w:t>
        </w:r>
        <w:proofErr w:type="spellStart"/>
        <w:r>
          <w:rPr>
            <w:sz w:val="26"/>
            <w:szCs w:val="26"/>
          </w:rPr>
          <w:t>Hóa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đơn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chính</w:t>
        </w:r>
      </w:ins>
      <w:proofErr w:type="spellEnd"/>
      <w:ins w:id="468" w:author="Duyen Le Thi Minh" w:date="2018-10-31T14:36:00Z"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hợp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lệ</w:t>
        </w:r>
      </w:ins>
      <w:proofErr w:type="spellEnd"/>
      <w:ins w:id="469" w:author="Duyen Le Thi Minh" w:date="2018-10-31T14:35:00Z"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cho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danh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mục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hàng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hóa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được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mua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sắm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để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thực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hiện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đề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>
          <w:rPr>
            <w:sz w:val="26"/>
            <w:szCs w:val="26"/>
          </w:rPr>
          <w:t>.</w:t>
        </w:r>
      </w:ins>
    </w:p>
    <w:p w:rsidR="008E6E01" w:rsidRPr="00300BFF" w:rsidDel="00954A76" w:rsidRDefault="008E6E01" w:rsidP="004F58D6">
      <w:pPr>
        <w:tabs>
          <w:tab w:val="left" w:pos="284"/>
          <w:tab w:val="left" w:pos="9540"/>
        </w:tabs>
        <w:spacing w:after="240"/>
        <w:jc w:val="both"/>
        <w:rPr>
          <w:del w:id="470" w:author="Duyen Le Thi Minh" w:date="2018-10-31T14:49:00Z"/>
          <w:color w:val="000000"/>
          <w:sz w:val="26"/>
          <w:szCs w:val="26"/>
        </w:rPr>
      </w:pPr>
      <w:ins w:id="471" w:author="Duyen Le Thi Minh" w:date="2018-10-31T13:49:00Z">
        <w:r w:rsidRPr="00F409B1">
          <w:rPr>
            <w:b/>
            <w:color w:val="000000"/>
            <w:sz w:val="26"/>
            <w:szCs w:val="26"/>
            <w:rPrChange w:id="472" w:author="Thao Pham" w:date="2018-11-01T11:17:00Z">
              <w:rPr>
                <w:color w:val="000000"/>
                <w:sz w:val="26"/>
                <w:szCs w:val="26"/>
              </w:rPr>
            </w:rPrChange>
          </w:rPr>
          <w:t>3.3</w:t>
        </w:r>
        <w:r>
          <w:rPr>
            <w:color w:val="000000"/>
            <w:sz w:val="26"/>
            <w:szCs w:val="26"/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73" w:author="Thao Pham" w:date="2018-11-01T11:17:00Z">
              <w:rPr>
                <w:color w:val="000000"/>
                <w:sz w:val="26"/>
                <w:szCs w:val="26"/>
              </w:rPr>
            </w:rPrChange>
          </w:rPr>
          <w:t>Phương</w:t>
        </w:r>
        <w:proofErr w:type="spellEnd"/>
        <w:r w:rsidRPr="00F409B1">
          <w:rPr>
            <w:b/>
            <w:color w:val="000000"/>
            <w:sz w:val="26"/>
            <w:szCs w:val="26"/>
            <w:rPrChange w:id="474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75" w:author="Thao Pham" w:date="2018-11-01T11:17:00Z">
              <w:rPr>
                <w:color w:val="000000"/>
                <w:sz w:val="26"/>
                <w:szCs w:val="26"/>
              </w:rPr>
            </w:rPrChange>
          </w:rPr>
          <w:t>thức</w:t>
        </w:r>
        <w:proofErr w:type="spellEnd"/>
        <w:r w:rsidRPr="00F409B1">
          <w:rPr>
            <w:b/>
            <w:color w:val="000000"/>
            <w:sz w:val="26"/>
            <w:szCs w:val="26"/>
            <w:rPrChange w:id="476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77" w:author="Thao Pham" w:date="2018-11-01T11:17:00Z">
              <w:rPr>
                <w:color w:val="000000"/>
                <w:sz w:val="26"/>
                <w:szCs w:val="26"/>
              </w:rPr>
            </w:rPrChange>
          </w:rPr>
          <w:t>thực</w:t>
        </w:r>
        <w:proofErr w:type="spellEnd"/>
        <w:r w:rsidRPr="00F409B1">
          <w:rPr>
            <w:b/>
            <w:color w:val="000000"/>
            <w:sz w:val="26"/>
            <w:szCs w:val="26"/>
            <w:rPrChange w:id="478" w:author="Thao Pham" w:date="2018-11-01T11:17:00Z">
              <w:rPr>
                <w:color w:val="000000"/>
                <w:sz w:val="26"/>
                <w:szCs w:val="26"/>
              </w:rPr>
            </w:rPrChange>
          </w:rPr>
          <w:t xml:space="preserve"> </w:t>
        </w:r>
        <w:proofErr w:type="spellStart"/>
        <w:r w:rsidRPr="00F409B1">
          <w:rPr>
            <w:b/>
            <w:color w:val="000000"/>
            <w:sz w:val="26"/>
            <w:szCs w:val="26"/>
            <w:rPrChange w:id="479" w:author="Thao Pham" w:date="2018-11-01T11:17:00Z">
              <w:rPr>
                <w:color w:val="000000"/>
                <w:sz w:val="26"/>
                <w:szCs w:val="26"/>
              </w:rPr>
            </w:rPrChange>
          </w:rPr>
          <w:t>hiện</w:t>
        </w:r>
        <w:proofErr w:type="spellEnd"/>
        <w:r>
          <w:rPr>
            <w:color w:val="000000"/>
            <w:sz w:val="26"/>
            <w:szCs w:val="26"/>
          </w:rPr>
          <w:t xml:space="preserve">: Theo </w:t>
        </w:r>
        <w:proofErr w:type="spellStart"/>
        <w:r>
          <w:rPr>
            <w:color w:val="000000"/>
            <w:sz w:val="26"/>
            <w:szCs w:val="26"/>
          </w:rPr>
          <w:t>phương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thức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khoán</w:t>
        </w:r>
        <w:proofErr w:type="spellEnd"/>
        <w:r>
          <w:rPr>
            <w:color w:val="000000"/>
            <w:sz w:val="26"/>
            <w:szCs w:val="26"/>
          </w:rPr>
          <w:t xml:space="preserve"> chi </w:t>
        </w:r>
        <w:proofErr w:type="spellStart"/>
        <w:r>
          <w:rPr>
            <w:color w:val="000000"/>
            <w:sz w:val="26"/>
            <w:szCs w:val="26"/>
          </w:rPr>
          <w:t>từng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phần</w:t>
        </w:r>
      </w:ins>
      <w:proofErr w:type="spellEnd"/>
    </w:p>
    <w:p w:rsidR="003D70E5" w:rsidRPr="00300BFF" w:rsidDel="00DF5F0A" w:rsidRDefault="003D70E5">
      <w:pPr>
        <w:tabs>
          <w:tab w:val="left" w:pos="284"/>
          <w:tab w:val="left" w:pos="9540"/>
          <w:tab w:val="left" w:pos="10080"/>
        </w:tabs>
        <w:spacing w:after="240"/>
        <w:jc w:val="both"/>
        <w:rPr>
          <w:del w:id="480" w:author="Duyen Le Thi Minh" w:date="2018-10-31T14:20:00Z"/>
          <w:color w:val="000000"/>
          <w:sz w:val="26"/>
          <w:szCs w:val="26"/>
        </w:rPr>
        <w:pPrChange w:id="481" w:author="Duyen Le Thi Minh" w:date="2018-10-31T14:49:00Z">
          <w:pPr>
            <w:tabs>
              <w:tab w:val="left" w:pos="284"/>
              <w:tab w:val="left" w:pos="10080"/>
            </w:tabs>
            <w:spacing w:after="120"/>
            <w:jc w:val="both"/>
          </w:pPr>
        </w:pPrChange>
      </w:pPr>
      <w:del w:id="482" w:author="Duyen Le Thi Minh" w:date="2018-10-31T14:20:00Z">
        <w:r w:rsidRPr="00300BFF" w:rsidDel="00DF5F0A">
          <w:rPr>
            <w:color w:val="000000"/>
            <w:sz w:val="26"/>
            <w:szCs w:val="26"/>
          </w:rPr>
          <w:delText xml:space="preserve">Bên A sẽ chuyển khoản cho Cán bộ hướng dẫn – Ông </w:delText>
        </w:r>
        <w:r w:rsidR="00E6402C" w:rsidRPr="00300BFF" w:rsidDel="00DF5F0A">
          <w:rPr>
            <w:color w:val="000000"/>
            <w:sz w:val="26"/>
            <w:szCs w:val="26"/>
          </w:rPr>
          <w:delText xml:space="preserve">Trần </w:delText>
        </w:r>
        <w:r w:rsidR="00DE498B" w:rsidDel="00DF5F0A">
          <w:rPr>
            <w:color w:val="000000"/>
            <w:sz w:val="26"/>
            <w:szCs w:val="26"/>
          </w:rPr>
          <w:delText xml:space="preserve">Lê Lựu </w:delText>
        </w:r>
        <w:r w:rsidRPr="00300BFF" w:rsidDel="00DF5F0A">
          <w:rPr>
            <w:color w:val="000000"/>
            <w:sz w:val="26"/>
            <w:szCs w:val="26"/>
          </w:rPr>
          <w:delText>là người đại diện của bên B tổng số tiền theo giá trị Hợp đồng.</w:delText>
        </w:r>
      </w:del>
    </w:p>
    <w:p w:rsidR="0036152F" w:rsidRPr="00300BFF" w:rsidDel="00DF5F0A" w:rsidRDefault="00423BC3">
      <w:pPr>
        <w:tabs>
          <w:tab w:val="left" w:pos="284"/>
          <w:tab w:val="left" w:pos="10080"/>
        </w:tabs>
        <w:spacing w:after="120"/>
        <w:jc w:val="both"/>
        <w:rPr>
          <w:del w:id="483" w:author="Duyen Le Thi Minh" w:date="2018-10-31T14:20:00Z"/>
          <w:color w:val="000000"/>
          <w:sz w:val="26"/>
          <w:szCs w:val="26"/>
        </w:rPr>
      </w:pPr>
      <w:del w:id="484" w:author="Duyen Le Thi Minh" w:date="2018-10-31T14:20:00Z">
        <w:r w:rsidRPr="00300BFF" w:rsidDel="00DF5F0A">
          <w:rPr>
            <w:color w:val="000000"/>
            <w:sz w:val="26"/>
            <w:szCs w:val="26"/>
          </w:rPr>
          <w:delText xml:space="preserve">Giá trị Hợp đồng là : </w:delText>
        </w:r>
        <w:r w:rsidR="00396210" w:rsidDel="00DF5F0A">
          <w:rPr>
            <w:color w:val="000000"/>
            <w:sz w:val="26"/>
            <w:szCs w:val="26"/>
          </w:rPr>
          <w:delText>19,8</w:delText>
        </w:r>
        <w:r w:rsidR="00B97EA6" w:rsidRPr="00300BFF" w:rsidDel="00DF5F0A">
          <w:rPr>
            <w:color w:val="000000"/>
            <w:sz w:val="26"/>
            <w:szCs w:val="26"/>
          </w:rPr>
          <w:delText xml:space="preserve">00,000 </w:delText>
        </w:r>
        <w:r w:rsidRPr="00300BFF" w:rsidDel="00DF5F0A">
          <w:rPr>
            <w:color w:val="000000"/>
            <w:sz w:val="26"/>
            <w:szCs w:val="26"/>
          </w:rPr>
          <w:delText>(</w:delText>
        </w:r>
      </w:del>
      <w:del w:id="485" w:author="Duyen Le Thi Minh" w:date="2018-10-31T13:48:00Z">
        <w:r w:rsidR="00396210" w:rsidDel="008E6E01">
          <w:rPr>
            <w:i/>
            <w:color w:val="000000"/>
            <w:sz w:val="26"/>
            <w:szCs w:val="26"/>
          </w:rPr>
          <w:delText>Mười chín triệu tám trăm nghìn đồng</w:delText>
        </w:r>
      </w:del>
      <w:del w:id="486" w:author="Duyen Le Thi Minh" w:date="2018-10-31T14:20:00Z">
        <w:r w:rsidRPr="00300BFF" w:rsidDel="00DF5F0A">
          <w:rPr>
            <w:i/>
            <w:color w:val="000000"/>
            <w:sz w:val="26"/>
            <w:szCs w:val="26"/>
          </w:rPr>
          <w:delText>)</w:delText>
        </w:r>
      </w:del>
    </w:p>
    <w:p w:rsidR="0036152F" w:rsidRPr="00300BFF" w:rsidDel="00DF5F0A" w:rsidRDefault="001F265D">
      <w:pPr>
        <w:tabs>
          <w:tab w:val="left" w:pos="284"/>
          <w:tab w:val="left" w:pos="3544"/>
          <w:tab w:val="left" w:pos="10260"/>
        </w:tabs>
        <w:spacing w:after="120"/>
        <w:jc w:val="both"/>
        <w:rPr>
          <w:del w:id="487" w:author="Duyen Le Thi Minh" w:date="2018-10-31T14:20:00Z"/>
          <w:sz w:val="26"/>
          <w:szCs w:val="26"/>
        </w:rPr>
      </w:pPr>
      <w:del w:id="488" w:author="Duyen Le Thi Minh" w:date="2018-10-31T14:20:00Z">
        <w:r w:rsidRPr="00300BFF" w:rsidDel="00DF5F0A">
          <w:rPr>
            <w:color w:val="000000"/>
            <w:sz w:val="26"/>
            <w:szCs w:val="26"/>
          </w:rPr>
          <w:delText>Kinh phí của dự án sẽ được chuyển vào hai đợt:</w:delText>
        </w:r>
      </w:del>
    </w:p>
    <w:p w:rsidR="0036152F" w:rsidDel="00DF5F0A" w:rsidRDefault="001F265D" w:rsidP="001F265D">
      <w:pPr>
        <w:spacing w:after="120"/>
        <w:jc w:val="both"/>
        <w:rPr>
          <w:del w:id="489" w:author="Duyen Le Thi Minh" w:date="2018-10-31T14:20:00Z"/>
          <w:sz w:val="26"/>
          <w:szCs w:val="26"/>
        </w:rPr>
      </w:pPr>
      <w:del w:id="490" w:author="Duyen Le Thi Minh" w:date="2018-10-31T14:20:00Z">
        <w:r w:rsidRPr="00300BFF" w:rsidDel="00DF5F0A">
          <w:rPr>
            <w:sz w:val="26"/>
            <w:szCs w:val="26"/>
          </w:rPr>
          <w:delText>- 50% kinh phí dự án sau khi hợp đồng được ký kết;</w:delText>
        </w:r>
      </w:del>
    </w:p>
    <w:p w:rsidR="0036152F" w:rsidRPr="00DE498B" w:rsidDel="00DF5F0A" w:rsidRDefault="001F265D" w:rsidP="001F265D">
      <w:pPr>
        <w:spacing w:after="120"/>
        <w:jc w:val="both"/>
        <w:rPr>
          <w:del w:id="491" w:author="Duyen Le Thi Minh" w:date="2018-10-31T14:20:00Z"/>
          <w:sz w:val="26"/>
          <w:szCs w:val="26"/>
        </w:rPr>
      </w:pPr>
      <w:del w:id="492" w:author="Duyen Le Thi Minh" w:date="2018-10-31T14:20:00Z">
        <w:r w:rsidDel="00DF5F0A">
          <w:rPr>
            <w:sz w:val="26"/>
            <w:szCs w:val="26"/>
          </w:rPr>
          <w:delText xml:space="preserve">- 50% kinh phí sau khi dự án đã được đánh giá/phê duyệt bởi Hội đồng nghiệm </w:delText>
        </w:r>
        <w:r w:rsidRPr="00DE498B" w:rsidDel="00DF5F0A">
          <w:rPr>
            <w:sz w:val="26"/>
            <w:szCs w:val="26"/>
          </w:rPr>
          <w:delText>thu.</w:delText>
        </w:r>
      </w:del>
    </w:p>
    <w:p w:rsidR="0036152F" w:rsidRDefault="001E54DF">
      <w:pPr>
        <w:spacing w:after="120"/>
        <w:jc w:val="both"/>
        <w:rPr>
          <w:sz w:val="26"/>
          <w:szCs w:val="26"/>
        </w:rPr>
      </w:pPr>
      <w:del w:id="493" w:author="Duyen Le Thi Minh" w:date="2018-10-31T14:37:00Z">
        <w:r w:rsidRPr="00DE498B" w:rsidDel="001708E5">
          <w:rPr>
            <w:sz w:val="26"/>
            <w:szCs w:val="26"/>
          </w:rPr>
          <w:delText>Trần Lê Lựu</w:delText>
        </w:r>
        <w:r w:rsidR="001F265D" w:rsidDel="001708E5">
          <w:rPr>
            <w:sz w:val="26"/>
            <w:szCs w:val="26"/>
          </w:rPr>
          <w:delText xml:space="preserve"> chịu trách nhiệm quản lý tài chính cho đề tài, </w:delText>
        </w:r>
        <w:r w:rsidR="00423BC3" w:rsidDel="001708E5">
          <w:rPr>
            <w:sz w:val="26"/>
            <w:szCs w:val="26"/>
          </w:rPr>
          <w:delText>hỗ trợ sinh viên thực hiện c</w:delText>
        </w:r>
        <w:r w:rsidR="001F265D" w:rsidDel="001708E5">
          <w:rPr>
            <w:sz w:val="26"/>
            <w:szCs w:val="26"/>
          </w:rPr>
          <w:delText xml:space="preserve">ác thủ tục thanh quyết toán với Phòng tài chính kế sau khi </w:delText>
        </w:r>
        <w:r w:rsidR="00423BC3" w:rsidDel="001708E5">
          <w:rPr>
            <w:sz w:val="26"/>
            <w:szCs w:val="26"/>
          </w:rPr>
          <w:delText>đề tài được nghiệm thu</w:delText>
        </w:r>
      </w:del>
      <w:r w:rsidR="001F265D">
        <w:rPr>
          <w:sz w:val="26"/>
          <w:szCs w:val="26"/>
        </w:rPr>
        <w:t>.</w:t>
      </w:r>
    </w:p>
    <w:p w:rsidR="004F58D6" w:rsidRPr="004F58D6" w:rsidRDefault="004F58D6">
      <w:pPr>
        <w:spacing w:after="120"/>
        <w:jc w:val="both"/>
        <w:rPr>
          <w:sz w:val="16"/>
          <w:szCs w:val="26"/>
        </w:rPr>
      </w:pPr>
    </w:p>
    <w:p w:rsidR="001708E5" w:rsidRDefault="001F265D">
      <w:pPr>
        <w:spacing w:after="120"/>
        <w:jc w:val="both"/>
        <w:rPr>
          <w:ins w:id="494" w:author="Duyen Le Thi Minh" w:date="2018-10-31T14:36:00Z"/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4:</w:t>
      </w:r>
      <w:ins w:id="495" w:author="Duyen Le Thi Minh" w:date="2018-10-31T14:36:00Z">
        <w:r w:rsidR="001708E5">
          <w:rPr>
            <w:b/>
            <w:sz w:val="26"/>
            <w:szCs w:val="26"/>
          </w:rPr>
          <w:t xml:space="preserve"> </w:t>
        </w:r>
        <w:proofErr w:type="spellStart"/>
        <w:r w:rsidR="001708E5">
          <w:rPr>
            <w:b/>
            <w:sz w:val="26"/>
            <w:szCs w:val="26"/>
          </w:rPr>
          <w:t>Trách</w:t>
        </w:r>
        <w:proofErr w:type="spellEnd"/>
        <w:r w:rsidR="001708E5">
          <w:rPr>
            <w:b/>
            <w:sz w:val="26"/>
            <w:szCs w:val="26"/>
          </w:rPr>
          <w:t xml:space="preserve"> </w:t>
        </w:r>
        <w:proofErr w:type="spellStart"/>
        <w:r w:rsidR="001708E5">
          <w:rPr>
            <w:b/>
            <w:sz w:val="26"/>
            <w:szCs w:val="26"/>
          </w:rPr>
          <w:t>nhiệm</w:t>
        </w:r>
        <w:proofErr w:type="spellEnd"/>
        <w:r w:rsidR="001708E5">
          <w:rPr>
            <w:b/>
            <w:sz w:val="26"/>
            <w:szCs w:val="26"/>
          </w:rPr>
          <w:t xml:space="preserve"> </w:t>
        </w:r>
        <w:proofErr w:type="spellStart"/>
        <w:r w:rsidR="001708E5">
          <w:rPr>
            <w:b/>
            <w:sz w:val="26"/>
            <w:szCs w:val="26"/>
          </w:rPr>
          <w:t>c</w:t>
        </w:r>
        <w:del w:id="496" w:author="Thao Pham" w:date="2018-11-01T10:58:00Z">
          <w:r w:rsidR="001708E5" w:rsidDel="00571B3F">
            <w:rPr>
              <w:b/>
              <w:sz w:val="26"/>
              <w:szCs w:val="26"/>
            </w:rPr>
            <w:delText>h</w:delText>
          </w:r>
        </w:del>
        <w:r w:rsidR="001708E5">
          <w:rPr>
            <w:b/>
            <w:sz w:val="26"/>
            <w:szCs w:val="26"/>
          </w:rPr>
          <w:t>ủa</w:t>
        </w:r>
        <w:proofErr w:type="spellEnd"/>
        <w:r w:rsidR="001708E5">
          <w:rPr>
            <w:b/>
            <w:sz w:val="26"/>
            <w:szCs w:val="26"/>
          </w:rPr>
          <w:t xml:space="preserve"> </w:t>
        </w:r>
        <w:proofErr w:type="spellStart"/>
        <w:r w:rsidR="001708E5">
          <w:rPr>
            <w:b/>
            <w:sz w:val="26"/>
            <w:szCs w:val="26"/>
          </w:rPr>
          <w:t>hai</w:t>
        </w:r>
        <w:proofErr w:type="spellEnd"/>
        <w:r w:rsidR="001708E5">
          <w:rPr>
            <w:b/>
            <w:sz w:val="26"/>
            <w:szCs w:val="26"/>
          </w:rPr>
          <w:t xml:space="preserve"> </w:t>
        </w:r>
        <w:proofErr w:type="spellStart"/>
        <w:r w:rsidR="001708E5">
          <w:rPr>
            <w:b/>
            <w:sz w:val="26"/>
            <w:szCs w:val="26"/>
          </w:rPr>
          <w:t>bên</w:t>
        </w:r>
        <w:proofErr w:type="spellEnd"/>
        <w:r w:rsidR="001708E5">
          <w:rPr>
            <w:b/>
            <w:sz w:val="26"/>
            <w:szCs w:val="26"/>
          </w:rPr>
          <w:t>:</w:t>
        </w:r>
      </w:ins>
    </w:p>
    <w:p w:rsidR="001708E5" w:rsidRDefault="001708E5">
      <w:pPr>
        <w:spacing w:after="120"/>
        <w:jc w:val="both"/>
        <w:rPr>
          <w:ins w:id="497" w:author="Duyen Le Thi Minh" w:date="2018-10-31T14:37:00Z"/>
          <w:b/>
          <w:sz w:val="26"/>
          <w:szCs w:val="26"/>
        </w:rPr>
      </w:pPr>
      <w:ins w:id="498" w:author="Duyen Le Thi Minh" w:date="2018-10-31T14:36:00Z">
        <w:r>
          <w:rPr>
            <w:b/>
            <w:sz w:val="26"/>
            <w:szCs w:val="26"/>
          </w:rPr>
          <w:t xml:space="preserve">4.1 </w:t>
        </w:r>
        <w:proofErr w:type="spellStart"/>
        <w:r>
          <w:rPr>
            <w:b/>
            <w:sz w:val="26"/>
            <w:szCs w:val="26"/>
          </w:rPr>
          <w:t>Trách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nhiệm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của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bên</w:t>
        </w:r>
        <w:proofErr w:type="spellEnd"/>
        <w:r>
          <w:rPr>
            <w:b/>
            <w:sz w:val="26"/>
            <w:szCs w:val="26"/>
          </w:rPr>
          <w:t xml:space="preserve"> </w:t>
        </w:r>
      </w:ins>
      <w:ins w:id="499" w:author="Duyen Le Thi Minh" w:date="2018-10-31T14:37:00Z">
        <w:r>
          <w:rPr>
            <w:b/>
            <w:sz w:val="26"/>
            <w:szCs w:val="26"/>
          </w:rPr>
          <w:t>B:</w:t>
        </w:r>
      </w:ins>
    </w:p>
    <w:p w:rsidR="001708E5" w:rsidRDefault="001708E5">
      <w:pPr>
        <w:spacing w:after="120"/>
        <w:jc w:val="both"/>
        <w:rPr>
          <w:ins w:id="500" w:author="Duyen Le Thi Minh" w:date="2018-10-31T14:37:00Z"/>
          <w:b/>
          <w:sz w:val="26"/>
          <w:szCs w:val="26"/>
        </w:rPr>
      </w:pPr>
      <w:ins w:id="501" w:author="Duyen Le Thi Minh" w:date="2018-10-31T14:37:00Z">
        <w:r>
          <w:rPr>
            <w:b/>
            <w:sz w:val="26"/>
            <w:szCs w:val="26"/>
          </w:rPr>
          <w:t xml:space="preserve">+ </w:t>
        </w:r>
        <w:proofErr w:type="spellStart"/>
        <w:r w:rsidRPr="001708E5">
          <w:rPr>
            <w:sz w:val="26"/>
            <w:szCs w:val="26"/>
            <w:rPrChange w:id="502" w:author="Duyen Le Thi Minh" w:date="2018-10-31T14:40:00Z">
              <w:rPr>
                <w:b/>
                <w:sz w:val="26"/>
                <w:szCs w:val="26"/>
              </w:rPr>
            </w:rPrChange>
          </w:rPr>
          <w:t>Cán</w:t>
        </w:r>
        <w:proofErr w:type="spellEnd"/>
        <w:r w:rsidRPr="001708E5">
          <w:rPr>
            <w:sz w:val="26"/>
            <w:szCs w:val="26"/>
            <w:rPrChange w:id="503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04" w:author="Duyen Le Thi Minh" w:date="2018-10-31T14:40:00Z">
              <w:rPr>
                <w:b/>
                <w:sz w:val="26"/>
                <w:szCs w:val="26"/>
              </w:rPr>
            </w:rPrChange>
          </w:rPr>
          <w:t>bộ</w:t>
        </w:r>
        <w:proofErr w:type="spellEnd"/>
        <w:r w:rsidRPr="001708E5">
          <w:rPr>
            <w:sz w:val="26"/>
            <w:szCs w:val="26"/>
            <w:rPrChange w:id="505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06" w:author="Duyen Le Thi Minh" w:date="2018-10-31T14:40:00Z">
              <w:rPr>
                <w:b/>
                <w:sz w:val="26"/>
                <w:szCs w:val="26"/>
              </w:rPr>
            </w:rPrChange>
          </w:rPr>
          <w:t>hướng</w:t>
        </w:r>
        <w:proofErr w:type="spellEnd"/>
        <w:r w:rsidRPr="001708E5">
          <w:rPr>
            <w:sz w:val="26"/>
            <w:szCs w:val="26"/>
            <w:rPrChange w:id="507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08" w:author="Duyen Le Thi Minh" w:date="2018-10-31T14:40:00Z">
              <w:rPr>
                <w:b/>
                <w:sz w:val="26"/>
                <w:szCs w:val="26"/>
              </w:rPr>
            </w:rPrChange>
          </w:rPr>
          <w:t>dẫn</w:t>
        </w:r>
        <w:proofErr w:type="spellEnd"/>
        <w:r w:rsidRPr="001708E5">
          <w:rPr>
            <w:sz w:val="26"/>
            <w:szCs w:val="26"/>
            <w:rPrChange w:id="509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10" w:author="Duyen Le Thi Minh" w:date="2018-10-31T14:40:00Z">
              <w:rPr>
                <w:b/>
                <w:sz w:val="26"/>
                <w:szCs w:val="26"/>
              </w:rPr>
            </w:rPrChange>
          </w:rPr>
          <w:t>chịu</w:t>
        </w:r>
        <w:proofErr w:type="spellEnd"/>
        <w:r w:rsidRPr="001708E5">
          <w:rPr>
            <w:sz w:val="26"/>
            <w:szCs w:val="26"/>
            <w:rPrChange w:id="511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12" w:author="Duyen Le Thi Minh" w:date="2018-10-31T14:40:00Z">
              <w:rPr>
                <w:b/>
                <w:sz w:val="26"/>
                <w:szCs w:val="26"/>
              </w:rPr>
            </w:rPrChange>
          </w:rPr>
          <w:t>trách</w:t>
        </w:r>
        <w:proofErr w:type="spellEnd"/>
        <w:r w:rsidRPr="001708E5">
          <w:rPr>
            <w:sz w:val="26"/>
            <w:szCs w:val="26"/>
            <w:rPrChange w:id="513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14" w:author="Duyen Le Thi Minh" w:date="2018-10-31T14:40:00Z">
              <w:rPr>
                <w:b/>
                <w:sz w:val="26"/>
                <w:szCs w:val="26"/>
              </w:rPr>
            </w:rPrChange>
          </w:rPr>
          <w:t>nhiệm</w:t>
        </w:r>
        <w:proofErr w:type="spellEnd"/>
        <w:r w:rsidRPr="001708E5">
          <w:rPr>
            <w:sz w:val="26"/>
            <w:szCs w:val="26"/>
            <w:rPrChange w:id="515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16" w:author="Duyen Le Thi Minh" w:date="2018-10-31T14:40:00Z">
              <w:rPr>
                <w:b/>
                <w:sz w:val="26"/>
                <w:szCs w:val="26"/>
              </w:rPr>
            </w:rPrChange>
          </w:rPr>
          <w:t>quản</w:t>
        </w:r>
        <w:proofErr w:type="spellEnd"/>
        <w:r w:rsidRPr="001708E5">
          <w:rPr>
            <w:sz w:val="26"/>
            <w:szCs w:val="26"/>
            <w:rPrChange w:id="517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18" w:author="Duyen Le Thi Minh" w:date="2018-10-31T14:40:00Z">
              <w:rPr>
                <w:b/>
                <w:sz w:val="26"/>
                <w:szCs w:val="26"/>
              </w:rPr>
            </w:rPrChange>
          </w:rPr>
          <w:t>lý</w:t>
        </w:r>
        <w:proofErr w:type="spellEnd"/>
        <w:r w:rsidRPr="001708E5">
          <w:rPr>
            <w:sz w:val="26"/>
            <w:szCs w:val="26"/>
            <w:rPrChange w:id="519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20" w:author="Duyen Le Thi Minh" w:date="2018-10-31T14:40:00Z">
              <w:rPr>
                <w:b/>
                <w:sz w:val="26"/>
                <w:szCs w:val="26"/>
              </w:rPr>
            </w:rPrChange>
          </w:rPr>
          <w:t>đề</w:t>
        </w:r>
        <w:proofErr w:type="spellEnd"/>
        <w:r w:rsidRPr="001708E5">
          <w:rPr>
            <w:sz w:val="26"/>
            <w:szCs w:val="26"/>
            <w:rPrChange w:id="521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22" w:author="Duyen Le Thi Minh" w:date="2018-10-31T14:40:00Z">
              <w:rPr>
                <w:b/>
                <w:sz w:val="26"/>
                <w:szCs w:val="26"/>
              </w:rPr>
            </w:rPrChange>
          </w:rPr>
          <w:t>tài</w:t>
        </w:r>
        <w:proofErr w:type="spellEnd"/>
        <w:r w:rsidRPr="001708E5">
          <w:rPr>
            <w:sz w:val="26"/>
            <w:szCs w:val="26"/>
            <w:rPrChange w:id="523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, </w:t>
        </w:r>
        <w:proofErr w:type="spellStart"/>
        <w:r w:rsidRPr="001708E5">
          <w:rPr>
            <w:sz w:val="26"/>
            <w:szCs w:val="26"/>
            <w:rPrChange w:id="524" w:author="Duyen Le Thi Minh" w:date="2018-10-31T14:40:00Z">
              <w:rPr>
                <w:b/>
                <w:sz w:val="26"/>
                <w:szCs w:val="26"/>
              </w:rPr>
            </w:rPrChange>
          </w:rPr>
          <w:t>hướng</w:t>
        </w:r>
        <w:proofErr w:type="spellEnd"/>
        <w:r w:rsidRPr="001708E5">
          <w:rPr>
            <w:sz w:val="26"/>
            <w:szCs w:val="26"/>
            <w:rPrChange w:id="525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26" w:author="Duyen Le Thi Minh" w:date="2018-10-31T14:40:00Z">
              <w:rPr>
                <w:b/>
                <w:sz w:val="26"/>
                <w:szCs w:val="26"/>
              </w:rPr>
            </w:rPrChange>
          </w:rPr>
          <w:t>dẫn</w:t>
        </w:r>
        <w:proofErr w:type="spellEnd"/>
        <w:r w:rsidRPr="001708E5">
          <w:rPr>
            <w:sz w:val="26"/>
            <w:szCs w:val="26"/>
            <w:rPrChange w:id="527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28" w:author="Duyen Le Thi Minh" w:date="2018-10-31T14:40:00Z">
              <w:rPr>
                <w:b/>
                <w:sz w:val="26"/>
                <w:szCs w:val="26"/>
              </w:rPr>
            </w:rPrChange>
          </w:rPr>
          <w:t>sinh</w:t>
        </w:r>
        <w:proofErr w:type="spellEnd"/>
        <w:r w:rsidRPr="001708E5">
          <w:rPr>
            <w:sz w:val="26"/>
            <w:szCs w:val="26"/>
            <w:rPrChange w:id="529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30" w:author="Duyen Le Thi Minh" w:date="2018-10-31T14:40:00Z">
              <w:rPr>
                <w:b/>
                <w:sz w:val="26"/>
                <w:szCs w:val="26"/>
              </w:rPr>
            </w:rPrChange>
          </w:rPr>
          <w:t>viên</w:t>
        </w:r>
        <w:proofErr w:type="spellEnd"/>
        <w:r w:rsidRPr="001708E5">
          <w:rPr>
            <w:sz w:val="26"/>
            <w:szCs w:val="26"/>
            <w:rPrChange w:id="531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32" w:author="Duyen Le Thi Minh" w:date="2018-10-31T14:40:00Z">
              <w:rPr>
                <w:b/>
                <w:sz w:val="26"/>
                <w:szCs w:val="26"/>
              </w:rPr>
            </w:rPrChange>
          </w:rPr>
          <w:t>thực</w:t>
        </w:r>
        <w:proofErr w:type="spellEnd"/>
        <w:r w:rsidRPr="001708E5">
          <w:rPr>
            <w:sz w:val="26"/>
            <w:szCs w:val="26"/>
            <w:rPrChange w:id="533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34" w:author="Duyen Le Thi Minh" w:date="2018-10-31T14:40:00Z">
              <w:rPr>
                <w:b/>
                <w:sz w:val="26"/>
                <w:szCs w:val="26"/>
              </w:rPr>
            </w:rPrChange>
          </w:rPr>
          <w:t>hiện</w:t>
        </w:r>
        <w:proofErr w:type="spellEnd"/>
        <w:r w:rsidRPr="001708E5">
          <w:rPr>
            <w:sz w:val="26"/>
            <w:szCs w:val="26"/>
            <w:rPrChange w:id="535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</w:ins>
      <w:proofErr w:type="spellStart"/>
      <w:ins w:id="536" w:author="Duyen Le Thi Minh" w:date="2018-10-31T14:38:00Z">
        <w:r w:rsidRPr="001708E5">
          <w:rPr>
            <w:sz w:val="26"/>
            <w:szCs w:val="26"/>
            <w:rPrChange w:id="537" w:author="Duyen Le Thi Minh" w:date="2018-10-31T14:40:00Z">
              <w:rPr>
                <w:b/>
                <w:sz w:val="26"/>
                <w:szCs w:val="26"/>
              </w:rPr>
            </w:rPrChange>
          </w:rPr>
          <w:t>công</w:t>
        </w:r>
        <w:proofErr w:type="spellEnd"/>
        <w:r w:rsidRPr="001708E5">
          <w:rPr>
            <w:sz w:val="26"/>
            <w:szCs w:val="26"/>
            <w:rPrChange w:id="538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39" w:author="Duyen Le Thi Minh" w:date="2018-10-31T14:40:00Z">
              <w:rPr>
                <w:b/>
                <w:sz w:val="26"/>
                <w:szCs w:val="26"/>
              </w:rPr>
            </w:rPrChange>
          </w:rPr>
          <w:t>việc</w:t>
        </w:r>
        <w:proofErr w:type="spellEnd"/>
        <w:r w:rsidRPr="001708E5">
          <w:rPr>
            <w:sz w:val="26"/>
            <w:szCs w:val="26"/>
            <w:rPrChange w:id="540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41" w:author="Duyen Le Thi Minh" w:date="2018-10-31T14:40:00Z">
              <w:rPr>
                <w:b/>
                <w:sz w:val="26"/>
                <w:szCs w:val="26"/>
              </w:rPr>
            </w:rPrChange>
          </w:rPr>
          <w:t>và</w:t>
        </w:r>
        <w:proofErr w:type="spellEnd"/>
        <w:r w:rsidRPr="001708E5">
          <w:rPr>
            <w:sz w:val="26"/>
            <w:szCs w:val="26"/>
            <w:rPrChange w:id="542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43" w:author="Duyen Le Thi Minh" w:date="2018-10-31T14:40:00Z">
              <w:rPr>
                <w:b/>
                <w:sz w:val="26"/>
                <w:szCs w:val="26"/>
              </w:rPr>
            </w:rPrChange>
          </w:rPr>
          <w:t>bàn</w:t>
        </w:r>
        <w:proofErr w:type="spellEnd"/>
        <w:r w:rsidRPr="001708E5">
          <w:rPr>
            <w:sz w:val="26"/>
            <w:szCs w:val="26"/>
            <w:rPrChange w:id="544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45" w:author="Duyen Le Thi Minh" w:date="2018-10-31T14:40:00Z">
              <w:rPr>
                <w:b/>
                <w:sz w:val="26"/>
                <w:szCs w:val="26"/>
              </w:rPr>
            </w:rPrChange>
          </w:rPr>
          <w:t>giao</w:t>
        </w:r>
        <w:proofErr w:type="spellEnd"/>
        <w:r w:rsidRPr="001708E5">
          <w:rPr>
            <w:sz w:val="26"/>
            <w:szCs w:val="26"/>
            <w:rPrChange w:id="546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47" w:author="Duyen Le Thi Minh" w:date="2018-10-31T14:40:00Z">
              <w:rPr>
                <w:b/>
                <w:sz w:val="26"/>
                <w:szCs w:val="26"/>
              </w:rPr>
            </w:rPrChange>
          </w:rPr>
          <w:t>sản</w:t>
        </w:r>
        <w:proofErr w:type="spellEnd"/>
        <w:r w:rsidRPr="001708E5">
          <w:rPr>
            <w:sz w:val="26"/>
            <w:szCs w:val="26"/>
            <w:rPrChange w:id="548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49" w:author="Duyen Le Thi Minh" w:date="2018-10-31T14:40:00Z">
              <w:rPr>
                <w:b/>
                <w:sz w:val="26"/>
                <w:szCs w:val="26"/>
              </w:rPr>
            </w:rPrChange>
          </w:rPr>
          <w:t>phầm</w:t>
        </w:r>
        <w:proofErr w:type="spellEnd"/>
        <w:r w:rsidRPr="001708E5">
          <w:rPr>
            <w:sz w:val="26"/>
            <w:szCs w:val="26"/>
            <w:rPrChange w:id="550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51" w:author="Duyen Le Thi Minh" w:date="2018-10-31T14:40:00Z">
              <w:rPr>
                <w:b/>
                <w:sz w:val="26"/>
                <w:szCs w:val="26"/>
              </w:rPr>
            </w:rPrChange>
          </w:rPr>
          <w:t>của</w:t>
        </w:r>
        <w:proofErr w:type="spellEnd"/>
        <w:r w:rsidRPr="001708E5">
          <w:rPr>
            <w:sz w:val="26"/>
            <w:szCs w:val="26"/>
            <w:rPrChange w:id="552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53" w:author="Duyen Le Thi Minh" w:date="2018-10-31T14:40:00Z">
              <w:rPr>
                <w:b/>
                <w:sz w:val="26"/>
                <w:szCs w:val="26"/>
              </w:rPr>
            </w:rPrChange>
          </w:rPr>
          <w:t>hợp</w:t>
        </w:r>
        <w:proofErr w:type="spellEnd"/>
        <w:r w:rsidRPr="001708E5">
          <w:rPr>
            <w:sz w:val="26"/>
            <w:szCs w:val="26"/>
            <w:rPrChange w:id="554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55" w:author="Duyen Le Thi Minh" w:date="2018-10-31T14:40:00Z">
              <w:rPr>
                <w:b/>
                <w:sz w:val="26"/>
                <w:szCs w:val="26"/>
              </w:rPr>
            </w:rPrChange>
          </w:rPr>
          <w:t>đồng</w:t>
        </w:r>
        <w:proofErr w:type="spellEnd"/>
        <w:r w:rsidRPr="001708E5">
          <w:rPr>
            <w:sz w:val="26"/>
            <w:szCs w:val="26"/>
            <w:rPrChange w:id="556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</w:ins>
      <w:proofErr w:type="spellStart"/>
      <w:ins w:id="557" w:author="Duyen Le Thi Minh" w:date="2018-10-31T14:39:00Z">
        <w:r w:rsidRPr="001708E5">
          <w:rPr>
            <w:sz w:val="26"/>
            <w:szCs w:val="26"/>
            <w:rPrChange w:id="558" w:author="Duyen Le Thi Minh" w:date="2018-10-31T14:40:00Z">
              <w:rPr>
                <w:b/>
                <w:sz w:val="26"/>
                <w:szCs w:val="26"/>
              </w:rPr>
            </w:rPrChange>
          </w:rPr>
          <w:t>đúng</w:t>
        </w:r>
        <w:proofErr w:type="spellEnd"/>
        <w:r w:rsidRPr="001708E5">
          <w:rPr>
            <w:sz w:val="26"/>
            <w:szCs w:val="26"/>
            <w:rPrChange w:id="559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60" w:author="Duyen Le Thi Minh" w:date="2018-10-31T14:40:00Z">
              <w:rPr>
                <w:b/>
                <w:sz w:val="26"/>
                <w:szCs w:val="26"/>
              </w:rPr>
            </w:rPrChange>
          </w:rPr>
          <w:t>thời</w:t>
        </w:r>
        <w:proofErr w:type="spellEnd"/>
        <w:r w:rsidRPr="001708E5">
          <w:rPr>
            <w:sz w:val="26"/>
            <w:szCs w:val="26"/>
            <w:rPrChange w:id="561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62" w:author="Duyen Le Thi Minh" w:date="2018-10-31T14:40:00Z">
              <w:rPr>
                <w:b/>
                <w:sz w:val="26"/>
                <w:szCs w:val="26"/>
              </w:rPr>
            </w:rPrChange>
          </w:rPr>
          <w:t>hạn</w:t>
        </w:r>
        <w:proofErr w:type="spellEnd"/>
        <w:r w:rsidRPr="001708E5">
          <w:rPr>
            <w:sz w:val="26"/>
            <w:szCs w:val="26"/>
            <w:rPrChange w:id="563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, </w:t>
        </w:r>
        <w:proofErr w:type="spellStart"/>
        <w:r w:rsidRPr="001708E5">
          <w:rPr>
            <w:sz w:val="26"/>
            <w:szCs w:val="26"/>
            <w:rPrChange w:id="564" w:author="Duyen Le Thi Minh" w:date="2018-10-31T14:40:00Z">
              <w:rPr>
                <w:b/>
                <w:sz w:val="26"/>
                <w:szCs w:val="26"/>
              </w:rPr>
            </w:rPrChange>
          </w:rPr>
          <w:t>đảm</w:t>
        </w:r>
        <w:proofErr w:type="spellEnd"/>
        <w:r w:rsidRPr="001708E5">
          <w:rPr>
            <w:sz w:val="26"/>
            <w:szCs w:val="26"/>
            <w:rPrChange w:id="565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66" w:author="Duyen Le Thi Minh" w:date="2018-10-31T14:40:00Z">
              <w:rPr>
                <w:b/>
                <w:sz w:val="26"/>
                <w:szCs w:val="26"/>
              </w:rPr>
            </w:rPrChange>
          </w:rPr>
          <w:t>bảo</w:t>
        </w:r>
        <w:proofErr w:type="spellEnd"/>
        <w:r w:rsidRPr="001708E5">
          <w:rPr>
            <w:sz w:val="26"/>
            <w:szCs w:val="26"/>
            <w:rPrChange w:id="567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68" w:author="Duyen Le Thi Minh" w:date="2018-10-31T14:40:00Z">
              <w:rPr>
                <w:b/>
                <w:sz w:val="26"/>
                <w:szCs w:val="26"/>
              </w:rPr>
            </w:rPrChange>
          </w:rPr>
          <w:t>cáo</w:t>
        </w:r>
        <w:proofErr w:type="spellEnd"/>
        <w:r w:rsidRPr="001708E5">
          <w:rPr>
            <w:sz w:val="26"/>
            <w:szCs w:val="26"/>
            <w:rPrChange w:id="569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70" w:author="Duyen Le Thi Minh" w:date="2018-10-31T14:40:00Z">
              <w:rPr>
                <w:b/>
                <w:sz w:val="26"/>
                <w:szCs w:val="26"/>
              </w:rPr>
            </w:rPrChange>
          </w:rPr>
          <w:t>yêu</w:t>
        </w:r>
        <w:proofErr w:type="spellEnd"/>
        <w:r w:rsidRPr="001708E5">
          <w:rPr>
            <w:sz w:val="26"/>
            <w:szCs w:val="26"/>
            <w:rPrChange w:id="571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72" w:author="Duyen Le Thi Minh" w:date="2018-10-31T14:40:00Z">
              <w:rPr>
                <w:b/>
                <w:sz w:val="26"/>
                <w:szCs w:val="26"/>
              </w:rPr>
            </w:rPrChange>
          </w:rPr>
          <w:t>cầu</w:t>
        </w:r>
        <w:proofErr w:type="spellEnd"/>
        <w:r w:rsidRPr="001708E5">
          <w:rPr>
            <w:sz w:val="26"/>
            <w:szCs w:val="26"/>
            <w:rPrChange w:id="573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74" w:author="Duyen Le Thi Minh" w:date="2018-10-31T14:40:00Z">
              <w:rPr>
                <w:b/>
                <w:sz w:val="26"/>
                <w:szCs w:val="26"/>
              </w:rPr>
            </w:rPrChange>
          </w:rPr>
          <w:t>sản</w:t>
        </w:r>
        <w:proofErr w:type="spellEnd"/>
        <w:r w:rsidRPr="001708E5">
          <w:rPr>
            <w:sz w:val="26"/>
            <w:szCs w:val="26"/>
            <w:rPrChange w:id="575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76" w:author="Duyen Le Thi Minh" w:date="2018-10-31T14:40:00Z">
              <w:rPr>
                <w:b/>
                <w:sz w:val="26"/>
                <w:szCs w:val="26"/>
              </w:rPr>
            </w:rPrChange>
          </w:rPr>
          <w:t>phẩm</w:t>
        </w:r>
        <w:proofErr w:type="spellEnd"/>
        <w:r w:rsidRPr="001708E5">
          <w:rPr>
            <w:sz w:val="26"/>
            <w:szCs w:val="26"/>
            <w:rPrChange w:id="577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78" w:author="Duyen Le Thi Minh" w:date="2018-10-31T14:40:00Z">
              <w:rPr>
                <w:b/>
                <w:sz w:val="26"/>
                <w:szCs w:val="26"/>
              </w:rPr>
            </w:rPrChange>
          </w:rPr>
          <w:t>đã</w:t>
        </w:r>
        <w:proofErr w:type="spellEnd"/>
        <w:r w:rsidRPr="001708E5">
          <w:rPr>
            <w:sz w:val="26"/>
            <w:szCs w:val="26"/>
            <w:rPrChange w:id="579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80" w:author="Duyen Le Thi Minh" w:date="2018-10-31T14:40:00Z">
              <w:rPr>
                <w:b/>
                <w:sz w:val="26"/>
                <w:szCs w:val="26"/>
              </w:rPr>
            </w:rPrChange>
          </w:rPr>
          <w:t>nêu</w:t>
        </w:r>
        <w:proofErr w:type="spellEnd"/>
        <w:r w:rsidRPr="001708E5">
          <w:rPr>
            <w:sz w:val="26"/>
            <w:szCs w:val="26"/>
            <w:rPrChange w:id="581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82" w:author="Duyen Le Thi Minh" w:date="2018-10-31T14:40:00Z">
              <w:rPr>
                <w:b/>
                <w:sz w:val="26"/>
                <w:szCs w:val="26"/>
              </w:rPr>
            </w:rPrChange>
          </w:rPr>
          <w:t>trong</w:t>
        </w:r>
        <w:proofErr w:type="spellEnd"/>
        <w:r w:rsidRPr="001708E5">
          <w:rPr>
            <w:sz w:val="26"/>
            <w:szCs w:val="26"/>
            <w:rPrChange w:id="583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1708E5">
          <w:rPr>
            <w:sz w:val="26"/>
            <w:szCs w:val="26"/>
            <w:rPrChange w:id="584" w:author="Duyen Le Thi Minh" w:date="2018-10-31T14:40:00Z">
              <w:rPr>
                <w:b/>
                <w:sz w:val="26"/>
                <w:szCs w:val="26"/>
              </w:rPr>
            </w:rPrChange>
          </w:rPr>
          <w:t>điều</w:t>
        </w:r>
        <w:proofErr w:type="spellEnd"/>
        <w:r w:rsidRPr="001708E5">
          <w:rPr>
            <w:sz w:val="26"/>
            <w:szCs w:val="26"/>
            <w:rPrChange w:id="585" w:author="Duyen Le Thi Minh" w:date="2018-10-31T14:40:00Z">
              <w:rPr>
                <w:b/>
                <w:sz w:val="26"/>
                <w:szCs w:val="26"/>
              </w:rPr>
            </w:rPrChange>
          </w:rPr>
          <w:t xml:space="preserve"> 1</w:t>
        </w:r>
      </w:ins>
    </w:p>
    <w:p w:rsidR="001708E5" w:rsidRDefault="001708E5">
      <w:pPr>
        <w:spacing w:after="120"/>
        <w:jc w:val="both"/>
        <w:rPr>
          <w:ins w:id="586" w:author="Duyen Le Thi Minh" w:date="2018-10-31T14:36:00Z"/>
          <w:b/>
          <w:sz w:val="26"/>
          <w:szCs w:val="26"/>
        </w:rPr>
      </w:pPr>
      <w:ins w:id="587" w:author="Duyen Le Thi Minh" w:date="2018-10-31T14:37:00Z">
        <w:r>
          <w:rPr>
            <w:color w:val="000000"/>
            <w:sz w:val="26"/>
            <w:szCs w:val="26"/>
          </w:rPr>
          <w:t xml:space="preserve">+ </w:t>
        </w:r>
      </w:ins>
      <w:proofErr w:type="spellStart"/>
      <w:ins w:id="588" w:author="Duyen Le Thi Minh" w:date="2018-10-31T14:40:00Z">
        <w:r>
          <w:rPr>
            <w:color w:val="000000"/>
            <w:sz w:val="26"/>
            <w:szCs w:val="26"/>
          </w:rPr>
          <w:t>Cán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bộ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hướng</w:t>
        </w:r>
        <w:proofErr w:type="spellEnd"/>
        <w:r>
          <w:rPr>
            <w:color w:val="000000"/>
            <w:sz w:val="26"/>
            <w:szCs w:val="26"/>
          </w:rPr>
          <w:t xml:space="preserve"> </w:t>
        </w:r>
        <w:proofErr w:type="spellStart"/>
        <w:r>
          <w:rPr>
            <w:color w:val="000000"/>
            <w:sz w:val="26"/>
            <w:szCs w:val="26"/>
          </w:rPr>
          <w:t>dẫn</w:t>
        </w:r>
      </w:ins>
      <w:proofErr w:type="spellEnd"/>
      <w:ins w:id="589" w:author="Duyen Le Thi Minh" w:date="2018-10-31T14:37:00Z"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chịu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trách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nhiệm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quản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lý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chính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cho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đề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>
          <w:rPr>
            <w:sz w:val="26"/>
            <w:szCs w:val="26"/>
          </w:rPr>
          <w:t xml:space="preserve">, </w:t>
        </w:r>
        <w:proofErr w:type="spellStart"/>
        <w:r>
          <w:rPr>
            <w:sz w:val="26"/>
            <w:szCs w:val="26"/>
          </w:rPr>
          <w:t>hỗ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trợ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sinh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viên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thực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hiện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các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thủ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tục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tạm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ứng</w:t>
        </w:r>
        <w:proofErr w:type="spellEnd"/>
        <w:r>
          <w:rPr>
            <w:sz w:val="26"/>
            <w:szCs w:val="26"/>
          </w:rPr>
          <w:t xml:space="preserve">, </w:t>
        </w:r>
        <w:proofErr w:type="spellStart"/>
        <w:r>
          <w:rPr>
            <w:sz w:val="26"/>
            <w:szCs w:val="26"/>
          </w:rPr>
          <w:t>thanh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quyết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toán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với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Phòng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chính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kế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sau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khi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đề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được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nghiệm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thu</w:t>
        </w:r>
      </w:ins>
      <w:proofErr w:type="spellEnd"/>
    </w:p>
    <w:p w:rsidR="001708E5" w:rsidRDefault="001708E5">
      <w:pPr>
        <w:spacing w:after="120"/>
        <w:jc w:val="both"/>
        <w:rPr>
          <w:ins w:id="590" w:author="Duyen Le Thi Minh" w:date="2018-10-31T14:40:00Z"/>
          <w:sz w:val="26"/>
          <w:szCs w:val="26"/>
        </w:rPr>
      </w:pPr>
      <w:ins w:id="591" w:author="Duyen Le Thi Minh" w:date="2018-10-31T14:40:00Z">
        <w:r>
          <w:rPr>
            <w:b/>
            <w:sz w:val="26"/>
            <w:szCs w:val="26"/>
          </w:rPr>
          <w:t>+</w:t>
        </w:r>
      </w:ins>
      <w:r w:rsidR="001F265D">
        <w:rPr>
          <w:b/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Bên</w:t>
      </w:r>
      <w:proofErr w:type="spellEnd"/>
      <w:r w:rsidR="001F265D">
        <w:rPr>
          <w:sz w:val="26"/>
          <w:szCs w:val="26"/>
        </w:rPr>
        <w:t xml:space="preserve"> B </w:t>
      </w:r>
      <w:proofErr w:type="spellStart"/>
      <w:r w:rsidR="001F265D">
        <w:rPr>
          <w:sz w:val="26"/>
          <w:szCs w:val="26"/>
        </w:rPr>
        <w:t>phải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sử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dụng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nguồn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kinh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phí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tài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trợ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một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cách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hợp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lý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theo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các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quy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định</w:t>
      </w:r>
      <w:proofErr w:type="spellEnd"/>
      <w:ins w:id="592" w:author="Duyen Le Thi Minh" w:date="2018-10-31T14:40:00Z">
        <w:r>
          <w:rPr>
            <w:sz w:val="26"/>
            <w:szCs w:val="26"/>
          </w:rPr>
          <w:t xml:space="preserve"> </w:t>
        </w:r>
      </w:ins>
      <w:del w:id="593" w:author="Duyen Le Thi Minh" w:date="2018-10-31T14:40:00Z">
        <w:r w:rsidR="001F265D" w:rsidDel="001708E5">
          <w:rPr>
            <w:sz w:val="26"/>
            <w:szCs w:val="26"/>
          </w:rPr>
          <w:delText xml:space="preserve"> </w:delText>
        </w:r>
      </w:del>
      <w:proofErr w:type="spellStart"/>
      <w:r w:rsidR="001F265D">
        <w:rPr>
          <w:sz w:val="26"/>
          <w:szCs w:val="26"/>
        </w:rPr>
        <w:t>của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chính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phủ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và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của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Trường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Đại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học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Việt</w:t>
      </w:r>
      <w:proofErr w:type="spellEnd"/>
      <w:r w:rsidR="001F265D">
        <w:rPr>
          <w:sz w:val="26"/>
          <w:szCs w:val="26"/>
        </w:rPr>
        <w:t xml:space="preserve"> </w:t>
      </w:r>
      <w:proofErr w:type="spellStart"/>
      <w:r w:rsidR="001F265D">
        <w:rPr>
          <w:sz w:val="26"/>
          <w:szCs w:val="26"/>
        </w:rPr>
        <w:t>Đức</w:t>
      </w:r>
      <w:proofErr w:type="spellEnd"/>
      <w:r w:rsidR="001F265D">
        <w:rPr>
          <w:sz w:val="26"/>
          <w:szCs w:val="26"/>
        </w:rPr>
        <w:t xml:space="preserve">. </w:t>
      </w:r>
    </w:p>
    <w:p w:rsidR="0036152F" w:rsidRDefault="00060DB9">
      <w:pPr>
        <w:spacing w:after="120"/>
        <w:jc w:val="both"/>
        <w:rPr>
          <w:ins w:id="594" w:author="Duyen Le Thi Minh" w:date="2018-10-31T14:41:00Z"/>
          <w:sz w:val="26"/>
          <w:szCs w:val="26"/>
        </w:rPr>
      </w:pPr>
      <w:ins w:id="595" w:author="Duyen Le Thi Minh" w:date="2018-10-31T14:40:00Z">
        <w:r>
          <w:rPr>
            <w:sz w:val="26"/>
            <w:szCs w:val="26"/>
          </w:rPr>
          <w:t xml:space="preserve">+ </w:t>
        </w:r>
        <w:proofErr w:type="spellStart"/>
        <w:r>
          <w:rPr>
            <w:sz w:val="26"/>
            <w:szCs w:val="26"/>
          </w:rPr>
          <w:t>Báo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cáo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về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tiến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độ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thực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hiện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đề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tài</w:t>
        </w:r>
        <w:proofErr w:type="spellEnd"/>
        <w:r w:rsidR="001708E5">
          <w:rPr>
            <w:sz w:val="26"/>
            <w:szCs w:val="26"/>
          </w:rPr>
          <w:t xml:space="preserve"> </w:t>
        </w:r>
        <w:proofErr w:type="spellStart"/>
        <w:r w:rsidR="001708E5">
          <w:rPr>
            <w:sz w:val="26"/>
            <w:szCs w:val="26"/>
          </w:rPr>
          <w:t>theo</w:t>
        </w:r>
        <w:proofErr w:type="spellEnd"/>
        <w:r w:rsidR="001708E5">
          <w:rPr>
            <w:sz w:val="26"/>
            <w:szCs w:val="26"/>
          </w:rPr>
          <w:t xml:space="preserve"> </w:t>
        </w:r>
        <w:proofErr w:type="spellStart"/>
        <w:r w:rsidR="001708E5">
          <w:rPr>
            <w:sz w:val="26"/>
            <w:szCs w:val="26"/>
          </w:rPr>
          <w:t>yêu</w:t>
        </w:r>
        <w:proofErr w:type="spellEnd"/>
        <w:r w:rsidR="001708E5">
          <w:rPr>
            <w:sz w:val="26"/>
            <w:szCs w:val="26"/>
          </w:rPr>
          <w:t xml:space="preserve"> </w:t>
        </w:r>
        <w:proofErr w:type="spellStart"/>
        <w:r w:rsidR="001708E5">
          <w:rPr>
            <w:sz w:val="26"/>
            <w:szCs w:val="26"/>
          </w:rPr>
          <w:t>cầu</w:t>
        </w:r>
        <w:proofErr w:type="spellEnd"/>
        <w:r w:rsidR="001708E5">
          <w:rPr>
            <w:sz w:val="26"/>
            <w:szCs w:val="26"/>
          </w:rPr>
          <w:t xml:space="preserve"> </w:t>
        </w:r>
        <w:proofErr w:type="spellStart"/>
        <w:r w:rsidR="001708E5">
          <w:rPr>
            <w:sz w:val="26"/>
            <w:szCs w:val="26"/>
          </w:rPr>
          <w:t>của</w:t>
        </w:r>
        <w:proofErr w:type="spellEnd"/>
        <w:r w:rsidR="001708E5">
          <w:rPr>
            <w:sz w:val="26"/>
            <w:szCs w:val="26"/>
          </w:rPr>
          <w:t xml:space="preserve"> </w:t>
        </w:r>
        <w:proofErr w:type="spellStart"/>
        <w:r w:rsidR="001708E5">
          <w:rPr>
            <w:sz w:val="26"/>
            <w:szCs w:val="26"/>
          </w:rPr>
          <w:t>bên</w:t>
        </w:r>
        <w:proofErr w:type="spellEnd"/>
        <w:r w:rsidR="001708E5">
          <w:rPr>
            <w:sz w:val="26"/>
            <w:szCs w:val="26"/>
          </w:rPr>
          <w:t xml:space="preserve"> A</w:t>
        </w:r>
      </w:ins>
      <w:del w:id="596" w:author="Duyen Le Thi Minh" w:date="2018-10-31T14:41:00Z">
        <w:r w:rsidR="001F265D" w:rsidDel="001708E5">
          <w:rPr>
            <w:sz w:val="26"/>
            <w:szCs w:val="26"/>
          </w:rPr>
          <w:delText xml:space="preserve">Trong thời gian thực hiện </w:delText>
        </w:r>
      </w:del>
      <w:del w:id="597" w:author="Duyen Le Thi Minh" w:date="2018-10-31T14:22:00Z">
        <w:r w:rsidR="001F265D" w:rsidDel="00DF5F0A">
          <w:rPr>
            <w:sz w:val="26"/>
            <w:szCs w:val="26"/>
          </w:rPr>
          <w:delText>dự án</w:delText>
        </w:r>
      </w:del>
      <w:del w:id="598" w:author="Duyen Le Thi Minh" w:date="2018-10-31T14:41:00Z">
        <w:r w:rsidR="001F265D" w:rsidDel="001708E5">
          <w:rPr>
            <w:sz w:val="26"/>
            <w:szCs w:val="26"/>
          </w:rPr>
          <w:delText>, Bên B phải báo cáo cho bên A theo yêu cầu</w:delText>
        </w:r>
      </w:del>
      <w:r w:rsidR="001F265D">
        <w:rPr>
          <w:sz w:val="26"/>
          <w:szCs w:val="26"/>
        </w:rPr>
        <w:t xml:space="preserve">.  </w:t>
      </w:r>
    </w:p>
    <w:p w:rsidR="00644D5E" w:rsidRDefault="00644D5E" w:rsidP="00644D5E">
      <w:pPr>
        <w:spacing w:after="120"/>
        <w:jc w:val="both"/>
        <w:rPr>
          <w:ins w:id="599" w:author="Duyen Le Thi Minh" w:date="2018-10-31T14:42:00Z"/>
          <w:b/>
          <w:sz w:val="26"/>
          <w:szCs w:val="26"/>
        </w:rPr>
      </w:pPr>
      <w:ins w:id="600" w:author="Duyen Le Thi Minh" w:date="2018-10-31T14:41:00Z">
        <w:r>
          <w:rPr>
            <w:b/>
            <w:sz w:val="26"/>
            <w:szCs w:val="26"/>
          </w:rPr>
          <w:t xml:space="preserve">4.2 </w:t>
        </w:r>
        <w:proofErr w:type="spellStart"/>
        <w:r>
          <w:rPr>
            <w:b/>
            <w:sz w:val="26"/>
            <w:szCs w:val="26"/>
          </w:rPr>
          <w:t>Trách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nhiệm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của</w:t>
        </w:r>
        <w:proofErr w:type="spellEnd"/>
        <w:r>
          <w:rPr>
            <w:b/>
            <w:sz w:val="26"/>
            <w:szCs w:val="26"/>
          </w:rPr>
          <w:t xml:space="preserve"> </w:t>
        </w:r>
        <w:proofErr w:type="spellStart"/>
        <w:r>
          <w:rPr>
            <w:b/>
            <w:sz w:val="26"/>
            <w:szCs w:val="26"/>
          </w:rPr>
          <w:t>bên</w:t>
        </w:r>
        <w:proofErr w:type="spellEnd"/>
        <w:r>
          <w:rPr>
            <w:b/>
            <w:sz w:val="26"/>
            <w:szCs w:val="26"/>
          </w:rPr>
          <w:t xml:space="preserve"> A:</w:t>
        </w:r>
      </w:ins>
    </w:p>
    <w:p w:rsidR="00644D5E" w:rsidRDefault="00644D5E">
      <w:pPr>
        <w:spacing w:after="120"/>
        <w:jc w:val="both"/>
        <w:rPr>
          <w:sz w:val="26"/>
          <w:szCs w:val="26"/>
        </w:rPr>
      </w:pPr>
      <w:proofErr w:type="spellStart"/>
      <w:ins w:id="601" w:author="Duyen Le Thi Minh" w:date="2018-10-31T14:42:00Z">
        <w:r w:rsidRPr="00644D5E">
          <w:rPr>
            <w:sz w:val="26"/>
            <w:szCs w:val="26"/>
            <w:rPrChange w:id="602" w:author="Duyen Le Thi Minh" w:date="2018-10-31T14:42:00Z">
              <w:rPr>
                <w:b/>
                <w:sz w:val="26"/>
                <w:szCs w:val="26"/>
              </w:rPr>
            </w:rPrChange>
          </w:rPr>
          <w:t>Cung</w:t>
        </w:r>
        <w:proofErr w:type="spellEnd"/>
        <w:r w:rsidRPr="00644D5E">
          <w:rPr>
            <w:sz w:val="26"/>
            <w:szCs w:val="26"/>
            <w:rPrChange w:id="603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04" w:author="Duyen Le Thi Minh" w:date="2018-10-31T14:42:00Z">
              <w:rPr>
                <w:b/>
                <w:sz w:val="26"/>
                <w:szCs w:val="26"/>
              </w:rPr>
            </w:rPrChange>
          </w:rPr>
          <w:t>cấp</w:t>
        </w:r>
        <w:proofErr w:type="spellEnd"/>
        <w:r w:rsidRPr="00644D5E">
          <w:rPr>
            <w:sz w:val="26"/>
            <w:szCs w:val="26"/>
            <w:rPrChange w:id="605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06" w:author="Duyen Le Thi Minh" w:date="2018-10-31T14:42:00Z">
              <w:rPr>
                <w:b/>
                <w:sz w:val="26"/>
                <w:szCs w:val="26"/>
              </w:rPr>
            </w:rPrChange>
          </w:rPr>
          <w:t>đầy</w:t>
        </w:r>
        <w:proofErr w:type="spellEnd"/>
        <w:r w:rsidRPr="00644D5E">
          <w:rPr>
            <w:sz w:val="26"/>
            <w:szCs w:val="26"/>
            <w:rPrChange w:id="607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08" w:author="Duyen Le Thi Minh" w:date="2018-10-31T14:42:00Z">
              <w:rPr>
                <w:b/>
                <w:sz w:val="26"/>
                <w:szCs w:val="26"/>
              </w:rPr>
            </w:rPrChange>
          </w:rPr>
          <w:t>đủ</w:t>
        </w:r>
        <w:proofErr w:type="spellEnd"/>
        <w:r w:rsidRPr="00644D5E">
          <w:rPr>
            <w:sz w:val="26"/>
            <w:szCs w:val="26"/>
            <w:rPrChange w:id="609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10" w:author="Duyen Le Thi Minh" w:date="2018-10-31T14:42:00Z">
              <w:rPr>
                <w:b/>
                <w:sz w:val="26"/>
                <w:szCs w:val="26"/>
              </w:rPr>
            </w:rPrChange>
          </w:rPr>
          <w:t>cho</w:t>
        </w:r>
        <w:proofErr w:type="spellEnd"/>
        <w:r w:rsidRPr="00644D5E">
          <w:rPr>
            <w:sz w:val="26"/>
            <w:szCs w:val="26"/>
            <w:rPrChange w:id="611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12" w:author="Duyen Le Thi Minh" w:date="2018-10-31T14:42:00Z">
              <w:rPr>
                <w:b/>
                <w:sz w:val="26"/>
                <w:szCs w:val="26"/>
              </w:rPr>
            </w:rPrChange>
          </w:rPr>
          <w:t>Bên</w:t>
        </w:r>
        <w:proofErr w:type="spellEnd"/>
        <w:r w:rsidRPr="00644D5E">
          <w:rPr>
            <w:sz w:val="26"/>
            <w:szCs w:val="26"/>
            <w:rPrChange w:id="613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B </w:t>
        </w:r>
        <w:proofErr w:type="spellStart"/>
        <w:r w:rsidRPr="00644D5E">
          <w:rPr>
            <w:sz w:val="26"/>
            <w:szCs w:val="26"/>
            <w:rPrChange w:id="614" w:author="Duyen Le Thi Minh" w:date="2018-10-31T14:42:00Z">
              <w:rPr>
                <w:b/>
                <w:sz w:val="26"/>
                <w:szCs w:val="26"/>
              </w:rPr>
            </w:rPrChange>
          </w:rPr>
          <w:t>các</w:t>
        </w:r>
        <w:proofErr w:type="spellEnd"/>
        <w:r w:rsidRPr="00644D5E">
          <w:rPr>
            <w:sz w:val="26"/>
            <w:szCs w:val="26"/>
            <w:rPrChange w:id="615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16" w:author="Duyen Le Thi Minh" w:date="2018-10-31T14:42:00Z">
              <w:rPr>
                <w:b/>
                <w:sz w:val="26"/>
                <w:szCs w:val="26"/>
              </w:rPr>
            </w:rPrChange>
          </w:rPr>
          <w:t>thông</w:t>
        </w:r>
        <w:proofErr w:type="spellEnd"/>
        <w:r w:rsidRPr="00644D5E">
          <w:rPr>
            <w:sz w:val="26"/>
            <w:szCs w:val="26"/>
            <w:rPrChange w:id="617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tin </w:t>
        </w:r>
        <w:proofErr w:type="spellStart"/>
        <w:r w:rsidRPr="00644D5E">
          <w:rPr>
            <w:sz w:val="26"/>
            <w:szCs w:val="26"/>
            <w:rPrChange w:id="618" w:author="Duyen Le Thi Minh" w:date="2018-10-31T14:42:00Z">
              <w:rPr>
                <w:b/>
                <w:sz w:val="26"/>
                <w:szCs w:val="26"/>
              </w:rPr>
            </w:rPrChange>
          </w:rPr>
          <w:t>cần</w:t>
        </w:r>
        <w:proofErr w:type="spellEnd"/>
        <w:r w:rsidRPr="00644D5E">
          <w:rPr>
            <w:sz w:val="26"/>
            <w:szCs w:val="26"/>
            <w:rPrChange w:id="619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20" w:author="Duyen Le Thi Minh" w:date="2018-10-31T14:42:00Z">
              <w:rPr>
                <w:b/>
                <w:sz w:val="26"/>
                <w:szCs w:val="26"/>
              </w:rPr>
            </w:rPrChange>
          </w:rPr>
          <w:t>thiết</w:t>
        </w:r>
        <w:proofErr w:type="spellEnd"/>
        <w:r w:rsidRPr="00644D5E">
          <w:rPr>
            <w:sz w:val="26"/>
            <w:szCs w:val="26"/>
            <w:rPrChange w:id="621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22" w:author="Duyen Le Thi Minh" w:date="2018-10-31T14:42:00Z">
              <w:rPr>
                <w:b/>
                <w:sz w:val="26"/>
                <w:szCs w:val="26"/>
              </w:rPr>
            </w:rPrChange>
          </w:rPr>
          <w:t>liên</w:t>
        </w:r>
        <w:proofErr w:type="spellEnd"/>
        <w:r w:rsidRPr="00644D5E">
          <w:rPr>
            <w:sz w:val="26"/>
            <w:szCs w:val="26"/>
            <w:rPrChange w:id="623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24" w:author="Duyen Le Thi Minh" w:date="2018-10-31T14:42:00Z">
              <w:rPr>
                <w:b/>
                <w:sz w:val="26"/>
                <w:szCs w:val="26"/>
              </w:rPr>
            </w:rPrChange>
          </w:rPr>
          <w:t>quan</w:t>
        </w:r>
        <w:proofErr w:type="spellEnd"/>
        <w:r w:rsidRPr="00644D5E">
          <w:rPr>
            <w:sz w:val="26"/>
            <w:szCs w:val="26"/>
            <w:rPrChange w:id="625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26" w:author="Duyen Le Thi Minh" w:date="2018-10-31T14:42:00Z">
              <w:rPr>
                <w:b/>
                <w:sz w:val="26"/>
                <w:szCs w:val="26"/>
              </w:rPr>
            </w:rPrChange>
          </w:rPr>
          <w:t>đến</w:t>
        </w:r>
        <w:proofErr w:type="spellEnd"/>
        <w:r w:rsidRPr="00644D5E">
          <w:rPr>
            <w:sz w:val="26"/>
            <w:szCs w:val="26"/>
            <w:rPrChange w:id="627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28" w:author="Duyen Le Thi Minh" w:date="2018-10-31T14:42:00Z">
              <w:rPr>
                <w:b/>
                <w:sz w:val="26"/>
                <w:szCs w:val="26"/>
              </w:rPr>
            </w:rPrChange>
          </w:rPr>
          <w:t>việ</w:t>
        </w:r>
        <w:r>
          <w:rPr>
            <w:sz w:val="26"/>
            <w:szCs w:val="26"/>
          </w:rPr>
          <w:t>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thực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hiện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hợp</w:t>
        </w:r>
        <w:proofErr w:type="spellEnd"/>
        <w:r>
          <w:rPr>
            <w:sz w:val="26"/>
            <w:szCs w:val="26"/>
          </w:rPr>
          <w:t xml:space="preserve"> </w:t>
        </w:r>
        <w:proofErr w:type="spellStart"/>
        <w:r>
          <w:rPr>
            <w:sz w:val="26"/>
            <w:szCs w:val="26"/>
          </w:rPr>
          <w:t>đồng</w:t>
        </w:r>
        <w:proofErr w:type="spellEnd"/>
        <w:r w:rsidRPr="00644D5E">
          <w:rPr>
            <w:sz w:val="26"/>
            <w:szCs w:val="26"/>
            <w:rPrChange w:id="629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30" w:author="Duyen Le Thi Minh" w:date="2018-10-31T14:42:00Z">
              <w:rPr>
                <w:b/>
                <w:sz w:val="26"/>
                <w:szCs w:val="26"/>
              </w:rPr>
            </w:rPrChange>
          </w:rPr>
          <w:t>và</w:t>
        </w:r>
        <w:proofErr w:type="spellEnd"/>
        <w:r w:rsidRPr="00644D5E">
          <w:rPr>
            <w:sz w:val="26"/>
            <w:szCs w:val="26"/>
            <w:rPrChange w:id="631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32" w:author="Duyen Le Thi Minh" w:date="2018-10-31T14:42:00Z">
              <w:rPr>
                <w:b/>
                <w:sz w:val="26"/>
                <w:szCs w:val="26"/>
              </w:rPr>
            </w:rPrChange>
          </w:rPr>
          <w:t>thanh</w:t>
        </w:r>
        <w:proofErr w:type="spellEnd"/>
        <w:r w:rsidRPr="00644D5E">
          <w:rPr>
            <w:sz w:val="26"/>
            <w:szCs w:val="26"/>
            <w:rPrChange w:id="633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34" w:author="Duyen Le Thi Minh" w:date="2018-10-31T14:42:00Z">
              <w:rPr>
                <w:b/>
                <w:sz w:val="26"/>
                <w:szCs w:val="26"/>
              </w:rPr>
            </w:rPrChange>
          </w:rPr>
          <w:t>toán</w:t>
        </w:r>
        <w:proofErr w:type="spellEnd"/>
        <w:r w:rsidRPr="00644D5E">
          <w:rPr>
            <w:sz w:val="26"/>
            <w:szCs w:val="26"/>
            <w:rPrChange w:id="635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36" w:author="Duyen Le Thi Minh" w:date="2018-10-31T14:42:00Z">
              <w:rPr>
                <w:b/>
                <w:sz w:val="26"/>
                <w:szCs w:val="26"/>
              </w:rPr>
            </w:rPrChange>
          </w:rPr>
          <w:t>cho</w:t>
        </w:r>
        <w:proofErr w:type="spellEnd"/>
        <w:r w:rsidRPr="00644D5E">
          <w:rPr>
            <w:sz w:val="26"/>
            <w:szCs w:val="26"/>
            <w:rPrChange w:id="637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38" w:author="Duyen Le Thi Minh" w:date="2018-10-31T14:42:00Z">
              <w:rPr>
                <w:b/>
                <w:sz w:val="26"/>
                <w:szCs w:val="26"/>
              </w:rPr>
            </w:rPrChange>
          </w:rPr>
          <w:t>bên</w:t>
        </w:r>
        <w:proofErr w:type="spellEnd"/>
        <w:r w:rsidRPr="00644D5E">
          <w:rPr>
            <w:sz w:val="26"/>
            <w:szCs w:val="26"/>
            <w:rPrChange w:id="639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B </w:t>
        </w:r>
        <w:proofErr w:type="spellStart"/>
        <w:r w:rsidRPr="00644D5E">
          <w:rPr>
            <w:sz w:val="26"/>
            <w:szCs w:val="26"/>
            <w:rPrChange w:id="640" w:author="Duyen Le Thi Minh" w:date="2018-10-31T14:42:00Z">
              <w:rPr>
                <w:b/>
                <w:sz w:val="26"/>
                <w:szCs w:val="26"/>
              </w:rPr>
            </w:rPrChange>
          </w:rPr>
          <w:t>đúng</w:t>
        </w:r>
        <w:proofErr w:type="spellEnd"/>
        <w:r w:rsidRPr="00644D5E">
          <w:rPr>
            <w:sz w:val="26"/>
            <w:szCs w:val="26"/>
            <w:rPrChange w:id="641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42" w:author="Duyen Le Thi Minh" w:date="2018-10-31T14:42:00Z">
              <w:rPr>
                <w:b/>
                <w:sz w:val="26"/>
                <w:szCs w:val="26"/>
              </w:rPr>
            </w:rPrChange>
          </w:rPr>
          <w:t>quy</w:t>
        </w:r>
        <w:proofErr w:type="spellEnd"/>
        <w:r w:rsidRPr="00644D5E">
          <w:rPr>
            <w:sz w:val="26"/>
            <w:szCs w:val="26"/>
            <w:rPrChange w:id="643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44" w:author="Duyen Le Thi Minh" w:date="2018-10-31T14:42:00Z">
              <w:rPr>
                <w:b/>
                <w:sz w:val="26"/>
                <w:szCs w:val="26"/>
              </w:rPr>
            </w:rPrChange>
          </w:rPr>
          <w:t>định</w:t>
        </w:r>
        <w:proofErr w:type="spellEnd"/>
        <w:r w:rsidRPr="00644D5E">
          <w:rPr>
            <w:sz w:val="26"/>
            <w:szCs w:val="26"/>
            <w:rPrChange w:id="645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46" w:author="Duyen Le Thi Minh" w:date="2018-10-31T14:42:00Z">
              <w:rPr>
                <w:b/>
                <w:sz w:val="26"/>
                <w:szCs w:val="26"/>
              </w:rPr>
            </w:rPrChange>
          </w:rPr>
          <w:t>tại</w:t>
        </w:r>
        <w:proofErr w:type="spellEnd"/>
        <w:r w:rsidRPr="00644D5E">
          <w:rPr>
            <w:sz w:val="26"/>
            <w:szCs w:val="26"/>
            <w:rPrChange w:id="647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48" w:author="Duyen Le Thi Minh" w:date="2018-10-31T14:42:00Z">
              <w:rPr>
                <w:b/>
                <w:sz w:val="26"/>
                <w:szCs w:val="26"/>
              </w:rPr>
            </w:rPrChange>
          </w:rPr>
          <w:t>điều</w:t>
        </w:r>
        <w:proofErr w:type="spellEnd"/>
        <w:r w:rsidRPr="00644D5E">
          <w:rPr>
            <w:sz w:val="26"/>
            <w:szCs w:val="26"/>
            <w:rPrChange w:id="649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2 </w:t>
        </w:r>
        <w:proofErr w:type="spellStart"/>
        <w:r w:rsidRPr="00644D5E">
          <w:rPr>
            <w:sz w:val="26"/>
            <w:szCs w:val="26"/>
            <w:rPrChange w:id="650" w:author="Duyen Le Thi Minh" w:date="2018-10-31T14:42:00Z">
              <w:rPr>
                <w:b/>
                <w:sz w:val="26"/>
                <w:szCs w:val="26"/>
              </w:rPr>
            </w:rPrChange>
          </w:rPr>
          <w:t>của</w:t>
        </w:r>
        <w:proofErr w:type="spellEnd"/>
        <w:r w:rsidRPr="00644D5E">
          <w:rPr>
            <w:sz w:val="26"/>
            <w:szCs w:val="26"/>
            <w:rPrChange w:id="651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52" w:author="Duyen Le Thi Minh" w:date="2018-10-31T14:42:00Z">
              <w:rPr>
                <w:b/>
                <w:sz w:val="26"/>
                <w:szCs w:val="26"/>
              </w:rPr>
            </w:rPrChange>
          </w:rPr>
          <w:t>hợp</w:t>
        </w:r>
        <w:proofErr w:type="spellEnd"/>
        <w:r w:rsidRPr="00644D5E">
          <w:rPr>
            <w:sz w:val="26"/>
            <w:szCs w:val="26"/>
            <w:rPrChange w:id="653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54" w:author="Duyen Le Thi Minh" w:date="2018-10-31T14:42:00Z">
              <w:rPr>
                <w:b/>
                <w:sz w:val="26"/>
                <w:szCs w:val="26"/>
              </w:rPr>
            </w:rPrChange>
          </w:rPr>
          <w:t>đồng</w:t>
        </w:r>
        <w:proofErr w:type="spellEnd"/>
        <w:r w:rsidRPr="00644D5E">
          <w:rPr>
            <w:sz w:val="26"/>
            <w:szCs w:val="26"/>
            <w:rPrChange w:id="655" w:author="Duyen Le Thi Minh" w:date="2018-10-31T14:42:00Z">
              <w:rPr>
                <w:b/>
                <w:sz w:val="26"/>
                <w:szCs w:val="26"/>
              </w:rPr>
            </w:rPrChange>
          </w:rPr>
          <w:t xml:space="preserve"> </w:t>
        </w:r>
        <w:proofErr w:type="spellStart"/>
        <w:r w:rsidRPr="00644D5E">
          <w:rPr>
            <w:sz w:val="26"/>
            <w:szCs w:val="26"/>
            <w:rPrChange w:id="656" w:author="Duyen Le Thi Minh" w:date="2018-10-31T14:42:00Z">
              <w:rPr>
                <w:b/>
                <w:sz w:val="26"/>
                <w:szCs w:val="26"/>
              </w:rPr>
            </w:rPrChange>
          </w:rPr>
          <w:t>này</w:t>
        </w:r>
        <w:proofErr w:type="spellEnd"/>
        <w:r w:rsidRPr="00644D5E">
          <w:rPr>
            <w:sz w:val="26"/>
            <w:szCs w:val="26"/>
            <w:rPrChange w:id="657" w:author="Duyen Le Thi Minh" w:date="2018-10-31T14:42:00Z">
              <w:rPr>
                <w:b/>
                <w:sz w:val="26"/>
                <w:szCs w:val="26"/>
              </w:rPr>
            </w:rPrChange>
          </w:rPr>
          <w:t>.</w:t>
        </w:r>
      </w:ins>
    </w:p>
    <w:p w:rsidR="004F58D6" w:rsidRPr="004F58D6" w:rsidRDefault="004F58D6">
      <w:pPr>
        <w:spacing w:after="120"/>
        <w:jc w:val="both"/>
        <w:rPr>
          <w:sz w:val="16"/>
          <w:szCs w:val="26"/>
        </w:rPr>
      </w:pPr>
    </w:p>
    <w:p w:rsidR="0036152F" w:rsidRDefault="001F265D">
      <w:pPr>
        <w:spacing w:after="120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5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chia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nhuận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. </w:t>
      </w:r>
    </w:p>
    <w:p w:rsidR="00644D5E" w:rsidRDefault="001F265D">
      <w:pPr>
        <w:jc w:val="both"/>
        <w:rPr>
          <w:ins w:id="658" w:author="Duyen Le Thi Minh" w:date="2018-10-31T14:44:00Z"/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Điều</w:t>
      </w:r>
      <w:proofErr w:type="spellEnd"/>
      <w:r>
        <w:rPr>
          <w:b/>
          <w:sz w:val="26"/>
          <w:szCs w:val="26"/>
        </w:rPr>
        <w:t xml:space="preserve"> 6:</w:t>
      </w:r>
      <w:r>
        <w:rPr>
          <w:sz w:val="26"/>
          <w:szCs w:val="26"/>
        </w:rPr>
        <w:t xml:space="preserve"> </w:t>
      </w:r>
      <w:proofErr w:type="spellStart"/>
      <w:ins w:id="659" w:author="Duyen Le Thi Minh" w:date="2018-10-31T14:44:00Z">
        <w:r w:rsidR="00644D5E" w:rsidRPr="00644D5E">
          <w:rPr>
            <w:b/>
            <w:sz w:val="26"/>
            <w:szCs w:val="26"/>
            <w:rPrChange w:id="660" w:author="Duyen Le Thi Minh" w:date="2018-10-31T14:44:00Z">
              <w:rPr>
                <w:sz w:val="26"/>
                <w:szCs w:val="26"/>
              </w:rPr>
            </w:rPrChange>
          </w:rPr>
          <w:t>Điều</w:t>
        </w:r>
        <w:proofErr w:type="spellEnd"/>
        <w:r w:rsidR="00644D5E" w:rsidRPr="00644D5E">
          <w:rPr>
            <w:b/>
            <w:sz w:val="26"/>
            <w:szCs w:val="26"/>
            <w:rPrChange w:id="661" w:author="Duyen Le Thi Minh" w:date="2018-10-31T14:44:00Z">
              <w:rPr>
                <w:sz w:val="26"/>
                <w:szCs w:val="26"/>
              </w:rPr>
            </w:rPrChange>
          </w:rPr>
          <w:t xml:space="preserve"> </w:t>
        </w:r>
        <w:proofErr w:type="spellStart"/>
        <w:r w:rsidR="00644D5E" w:rsidRPr="00644D5E">
          <w:rPr>
            <w:b/>
            <w:sz w:val="26"/>
            <w:szCs w:val="26"/>
            <w:rPrChange w:id="662" w:author="Duyen Le Thi Minh" w:date="2018-10-31T14:44:00Z">
              <w:rPr>
                <w:sz w:val="26"/>
                <w:szCs w:val="26"/>
              </w:rPr>
            </w:rPrChange>
          </w:rPr>
          <w:t>khoản</w:t>
        </w:r>
        <w:proofErr w:type="spellEnd"/>
        <w:r w:rsidR="00644D5E" w:rsidRPr="00644D5E">
          <w:rPr>
            <w:b/>
            <w:sz w:val="26"/>
            <w:szCs w:val="26"/>
            <w:rPrChange w:id="663" w:author="Duyen Le Thi Minh" w:date="2018-10-31T14:44:00Z">
              <w:rPr>
                <w:sz w:val="26"/>
                <w:szCs w:val="26"/>
              </w:rPr>
            </w:rPrChange>
          </w:rPr>
          <w:t xml:space="preserve"> </w:t>
        </w:r>
        <w:proofErr w:type="spellStart"/>
        <w:r w:rsidR="00644D5E" w:rsidRPr="00644D5E">
          <w:rPr>
            <w:b/>
            <w:sz w:val="26"/>
            <w:szCs w:val="26"/>
            <w:rPrChange w:id="664" w:author="Duyen Le Thi Minh" w:date="2018-10-31T14:44:00Z">
              <w:rPr>
                <w:sz w:val="26"/>
                <w:szCs w:val="26"/>
              </w:rPr>
            </w:rPrChange>
          </w:rPr>
          <w:t>chung</w:t>
        </w:r>
        <w:proofErr w:type="spellEnd"/>
        <w:r w:rsidR="00644D5E" w:rsidRPr="00644D5E">
          <w:rPr>
            <w:b/>
            <w:sz w:val="26"/>
            <w:szCs w:val="26"/>
            <w:rPrChange w:id="665" w:author="Duyen Le Thi Minh" w:date="2018-10-31T14:44:00Z">
              <w:rPr>
                <w:sz w:val="26"/>
                <w:szCs w:val="26"/>
              </w:rPr>
            </w:rPrChange>
          </w:rPr>
          <w:t>:</w:t>
        </w:r>
      </w:ins>
    </w:p>
    <w:p w:rsidR="00B0369E" w:rsidRDefault="00B0369E">
      <w:pPr>
        <w:jc w:val="both"/>
        <w:rPr>
          <w:ins w:id="666" w:author="Duyen Le Thi Minh" w:date="2018-10-31T14:43:00Z"/>
          <w:sz w:val="26"/>
          <w:szCs w:val="26"/>
        </w:rPr>
      </w:pPr>
      <w:ins w:id="667" w:author="Duyen Le Thi Minh" w:date="2018-10-31T14:44:00Z">
        <w:r w:rsidRPr="00EE33E2">
          <w:rPr>
            <w:sz w:val="26"/>
            <w:szCs w:val="26"/>
            <w:lang w:val="pt-BR"/>
          </w:rPr>
          <w:t>Hai bên cam kết thực hiện đầy đủ các quy định của Hợp đồng, bên nào vi phạm sẽ chịu hoàn toàn trách nhiệm trước pháp luật</w:t>
        </w:r>
        <w:r>
          <w:rPr>
            <w:sz w:val="26"/>
            <w:szCs w:val="26"/>
            <w:lang w:val="pt-BR"/>
          </w:rPr>
          <w:t>.</w:t>
        </w:r>
      </w:ins>
    </w:p>
    <w:p w:rsidR="0036152F" w:rsidDel="00037310" w:rsidRDefault="001F265D">
      <w:pPr>
        <w:jc w:val="both"/>
        <w:rPr>
          <w:del w:id="668" w:author="Thao Pham" w:date="2018-11-01T11:41:00Z"/>
          <w:sz w:val="26"/>
          <w:szCs w:val="26"/>
        </w:rPr>
      </w:pPr>
      <w:del w:id="669" w:author="Duyen Le Thi Minh" w:date="2018-10-31T14:46:00Z">
        <w:r w:rsidDel="00B0369E">
          <w:rPr>
            <w:sz w:val="26"/>
            <w:szCs w:val="26"/>
          </w:rPr>
          <w:delText xml:space="preserve">Hợp đồng sẽ có hiệu lực sau khi ký. </w:delText>
        </w:r>
      </w:del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05</w:t>
      </w:r>
      <w:del w:id="670" w:author="Duyen Le Thi Minh" w:date="2018-10-31T14:45:00Z">
        <w:r w:rsidDel="00B0369E">
          <w:rPr>
            <w:sz w:val="26"/>
            <w:szCs w:val="26"/>
          </w:rPr>
          <w:delText xml:space="preserve"> </w:delText>
        </w:r>
      </w:del>
      <w:ins w:id="671" w:author="Duyen Le Thi Minh" w:date="2018-10-31T14:45:00Z">
        <w:r w:rsidR="00B0369E">
          <w:rPr>
            <w:sz w:val="26"/>
            <w:szCs w:val="26"/>
          </w:rPr>
          <w:t xml:space="preserve"> (</w:t>
        </w:r>
      </w:ins>
      <w:proofErr w:type="spellStart"/>
      <w:r>
        <w:rPr>
          <w:sz w:val="26"/>
          <w:szCs w:val="26"/>
        </w:rPr>
        <w:t>năm</w:t>
      </w:r>
      <w:proofErr w:type="spellEnd"/>
      <w:ins w:id="672" w:author="Duyen Le Thi Minh" w:date="2018-10-31T14:45:00Z">
        <w:r w:rsidR="00B0369E">
          <w:rPr>
            <w:sz w:val="26"/>
            <w:szCs w:val="26"/>
          </w:rPr>
          <w:t>)</w:t>
        </w:r>
      </w:ins>
      <w:r>
        <w:rPr>
          <w:sz w:val="26"/>
          <w:szCs w:val="26"/>
        </w:rPr>
        <w:t xml:space="preserve"> </w:t>
      </w:r>
      <w:proofErr w:type="spellStart"/>
      <w:ins w:id="673" w:author="Duyen Le Thi Minh" w:date="2018-10-31T14:46:00Z">
        <w:r w:rsidR="00B0369E">
          <w:rPr>
            <w:sz w:val="26"/>
            <w:szCs w:val="26"/>
          </w:rPr>
          <w:t>bộ</w:t>
        </w:r>
      </w:ins>
      <w:proofErr w:type="spellEnd"/>
      <w:del w:id="674" w:author="Duyen Le Thi Minh" w:date="2018-10-31T14:46:00Z">
        <w:r w:rsidDel="00B0369E">
          <w:rPr>
            <w:sz w:val="26"/>
            <w:szCs w:val="26"/>
          </w:rPr>
          <w:delText>bản</w:delText>
        </w:r>
      </w:del>
      <w:r>
        <w:rPr>
          <w:sz w:val="26"/>
          <w:szCs w:val="26"/>
        </w:rPr>
        <w:t>:</w:t>
      </w:r>
      <w:ins w:id="675" w:author="Duyen Le Thi Minh" w:date="2018-10-31T14:46:00Z">
        <w:r w:rsidR="00B0369E">
          <w:rPr>
            <w:sz w:val="26"/>
            <w:szCs w:val="26"/>
          </w:rPr>
          <w:t xml:space="preserve"> </w:t>
        </w:r>
      </w:ins>
      <w:proofErr w:type="spellStart"/>
      <w:ins w:id="676" w:author="Duyen Le Thi Minh" w:date="2018-10-31T14:45:00Z">
        <w:r w:rsidR="00B0369E">
          <w:rPr>
            <w:sz w:val="26"/>
            <w:szCs w:val="26"/>
          </w:rPr>
          <w:t>Bên</w:t>
        </w:r>
        <w:proofErr w:type="spellEnd"/>
        <w:r w:rsidR="00B0369E">
          <w:rPr>
            <w:sz w:val="26"/>
            <w:szCs w:val="26"/>
          </w:rPr>
          <w:t xml:space="preserve"> A </w:t>
        </w:r>
        <w:proofErr w:type="spellStart"/>
        <w:r w:rsidR="00B0369E">
          <w:rPr>
            <w:sz w:val="26"/>
            <w:szCs w:val="26"/>
          </w:rPr>
          <w:t>giữ</w:t>
        </w:r>
        <w:proofErr w:type="spellEnd"/>
        <w:r w:rsidR="00B0369E">
          <w:rPr>
            <w:sz w:val="26"/>
            <w:szCs w:val="26"/>
          </w:rPr>
          <w:t xml:space="preserve"> 03 </w:t>
        </w:r>
        <w:proofErr w:type="spellStart"/>
        <w:r w:rsidR="00B0369E">
          <w:rPr>
            <w:sz w:val="26"/>
            <w:szCs w:val="26"/>
          </w:rPr>
          <w:t>bộ</w:t>
        </w:r>
        <w:proofErr w:type="spellEnd"/>
        <w:r w:rsidR="00B0369E">
          <w:rPr>
            <w:sz w:val="26"/>
            <w:szCs w:val="26"/>
          </w:rPr>
          <w:t xml:space="preserve"> </w:t>
        </w:r>
      </w:ins>
      <w:del w:id="677" w:author="Duyen Le Thi Minh" w:date="2018-10-31T14:45:00Z">
        <w:r w:rsidDel="00B0369E">
          <w:rPr>
            <w:sz w:val="26"/>
            <w:szCs w:val="26"/>
          </w:rPr>
          <w:delText xml:space="preserve"> 02 (hai) bản cho Bên B, 0</w:delText>
        </w:r>
        <w:r w:rsidR="00EA5FF6" w:rsidDel="00B0369E">
          <w:rPr>
            <w:sz w:val="26"/>
            <w:szCs w:val="26"/>
          </w:rPr>
          <w:delText>3 (ba</w:delText>
        </w:r>
        <w:r w:rsidDel="00B0369E">
          <w:rPr>
            <w:sz w:val="26"/>
            <w:szCs w:val="26"/>
          </w:rPr>
          <w:delText xml:space="preserve">) bản cho </w:delText>
        </w:r>
        <w:r w:rsidR="00EA5FF6" w:rsidDel="00B0369E">
          <w:rPr>
            <w:sz w:val="26"/>
            <w:szCs w:val="26"/>
          </w:rPr>
          <w:delText xml:space="preserve">bên </w:delText>
        </w:r>
      </w:del>
      <w:ins w:id="678" w:author="Duyen Le Thi Minh" w:date="2018-10-31T14:45:00Z">
        <w:r w:rsidR="00B0369E">
          <w:rPr>
            <w:sz w:val="26"/>
            <w:szCs w:val="26"/>
          </w:rPr>
          <w:t xml:space="preserve">, </w:t>
        </w:r>
        <w:proofErr w:type="spellStart"/>
        <w:r w:rsidR="00B0369E">
          <w:rPr>
            <w:sz w:val="26"/>
            <w:szCs w:val="26"/>
          </w:rPr>
          <w:t>bên</w:t>
        </w:r>
        <w:proofErr w:type="spellEnd"/>
        <w:r w:rsidR="00B0369E">
          <w:rPr>
            <w:sz w:val="26"/>
            <w:szCs w:val="26"/>
          </w:rPr>
          <w:t xml:space="preserve"> B </w:t>
        </w:r>
        <w:proofErr w:type="spellStart"/>
        <w:r w:rsidR="00B0369E">
          <w:rPr>
            <w:sz w:val="26"/>
            <w:szCs w:val="26"/>
          </w:rPr>
          <w:t>giữ</w:t>
        </w:r>
        <w:proofErr w:type="spellEnd"/>
        <w:r w:rsidR="00B0369E">
          <w:rPr>
            <w:sz w:val="26"/>
            <w:szCs w:val="26"/>
          </w:rPr>
          <w:t xml:space="preserve"> 02 </w:t>
        </w:r>
        <w:proofErr w:type="spellStart"/>
        <w:r w:rsidR="00B0369E">
          <w:rPr>
            <w:sz w:val="26"/>
            <w:szCs w:val="26"/>
          </w:rPr>
          <w:t>bộ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có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giá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trị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pháp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lý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như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nhau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và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có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hiệu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lực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kể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từ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ngày</w:t>
        </w:r>
        <w:proofErr w:type="spellEnd"/>
        <w:r w:rsidR="00B0369E">
          <w:rPr>
            <w:sz w:val="26"/>
            <w:szCs w:val="26"/>
          </w:rPr>
          <w:t xml:space="preserve"> </w:t>
        </w:r>
        <w:proofErr w:type="spellStart"/>
        <w:r w:rsidR="00B0369E">
          <w:rPr>
            <w:sz w:val="26"/>
            <w:szCs w:val="26"/>
          </w:rPr>
          <w:t>ký</w:t>
        </w:r>
      </w:ins>
      <w:proofErr w:type="spellEnd"/>
      <w:del w:id="679" w:author="Duyen Le Thi Minh" w:date="2018-10-31T14:45:00Z">
        <w:r w:rsidR="00EA5FF6" w:rsidDel="00B0369E">
          <w:rPr>
            <w:sz w:val="26"/>
            <w:szCs w:val="26"/>
          </w:rPr>
          <w:delText>A</w:delText>
        </w:r>
      </w:del>
      <w:r w:rsidR="00EA5FF6">
        <w:rPr>
          <w:sz w:val="26"/>
          <w:szCs w:val="26"/>
        </w:rPr>
        <w:t>.</w:t>
      </w:r>
    </w:p>
    <w:p w:rsidR="0036152F" w:rsidDel="00037310" w:rsidRDefault="0036152F">
      <w:pPr>
        <w:tabs>
          <w:tab w:val="left" w:pos="851"/>
          <w:tab w:val="left" w:pos="6360"/>
        </w:tabs>
        <w:spacing w:after="120"/>
        <w:jc w:val="both"/>
        <w:rPr>
          <w:del w:id="680" w:author="Thao Pham" w:date="2018-11-01T11:41:00Z"/>
          <w:color w:val="000000"/>
          <w:sz w:val="26"/>
          <w:szCs w:val="26"/>
        </w:rPr>
      </w:pPr>
    </w:p>
    <w:p w:rsidR="0036152F" w:rsidRDefault="001F265D">
      <w:pPr>
        <w:jc w:val="both"/>
        <w:rPr>
          <w:color w:val="000000"/>
          <w:sz w:val="26"/>
          <w:szCs w:val="26"/>
        </w:rPr>
        <w:pPrChange w:id="681" w:author="Thao Pham" w:date="2018-11-01T11:41:00Z">
          <w:pPr>
            <w:tabs>
              <w:tab w:val="center" w:pos="1440"/>
              <w:tab w:val="center" w:pos="5400"/>
              <w:tab w:val="center" w:pos="8640"/>
            </w:tabs>
            <w:spacing w:before="80"/>
            <w:jc w:val="both"/>
          </w:pPr>
        </w:pPrChange>
      </w:pPr>
      <w:del w:id="682" w:author="Thao Pham" w:date="2018-11-01T11:41:00Z">
        <w:r w:rsidDel="00037310">
          <w:rPr>
            <w:b/>
            <w:color w:val="000000"/>
            <w:sz w:val="26"/>
            <w:szCs w:val="26"/>
          </w:rPr>
          <w:tab/>
        </w:r>
      </w:del>
    </w:p>
    <w:p w:rsidR="008C6238" w:rsidRDefault="001F265D" w:rsidP="008C6238">
      <w:pPr>
        <w:spacing w:before="80"/>
        <w:ind w:firstLine="720"/>
        <w:rPr>
          <w:b/>
          <w:color w:val="000000"/>
          <w:sz w:val="26"/>
          <w:szCs w:val="26"/>
        </w:rPr>
      </w:pPr>
      <w:del w:id="683" w:author="Thao Pham" w:date="2018-11-01T11:42:00Z">
        <w:r w:rsidDel="00CE19FC">
          <w:rPr>
            <w:b/>
            <w:color w:val="000000"/>
            <w:sz w:val="26"/>
            <w:szCs w:val="26"/>
          </w:rPr>
          <w:tab/>
        </w:r>
      </w:del>
      <w:proofErr w:type="spellStart"/>
      <w:r w:rsidR="008C6238">
        <w:rPr>
          <w:b/>
          <w:color w:val="000000"/>
          <w:sz w:val="26"/>
          <w:szCs w:val="26"/>
        </w:rPr>
        <w:t>Bên</w:t>
      </w:r>
      <w:proofErr w:type="spellEnd"/>
      <w:r w:rsidR="008C6238">
        <w:rPr>
          <w:b/>
          <w:color w:val="000000"/>
          <w:sz w:val="26"/>
          <w:szCs w:val="26"/>
        </w:rPr>
        <w:t xml:space="preserve"> A              </w:t>
      </w:r>
      <w:r w:rsidR="008C6238">
        <w:rPr>
          <w:b/>
          <w:color w:val="000000"/>
          <w:sz w:val="26"/>
          <w:szCs w:val="26"/>
        </w:rPr>
        <w:tab/>
      </w:r>
      <w:r w:rsidR="008C6238">
        <w:rPr>
          <w:b/>
          <w:color w:val="000000"/>
          <w:sz w:val="26"/>
          <w:szCs w:val="26"/>
        </w:rPr>
        <w:tab/>
      </w:r>
      <w:r w:rsidR="008C6238">
        <w:rPr>
          <w:b/>
          <w:color w:val="000000"/>
          <w:sz w:val="26"/>
          <w:szCs w:val="26"/>
        </w:rPr>
        <w:tab/>
      </w:r>
      <w:r w:rsidR="008C6238">
        <w:rPr>
          <w:b/>
          <w:color w:val="000000"/>
          <w:sz w:val="26"/>
          <w:szCs w:val="26"/>
        </w:rPr>
        <w:tab/>
      </w:r>
      <w:r w:rsidR="008C6238">
        <w:rPr>
          <w:b/>
          <w:color w:val="000000"/>
          <w:sz w:val="26"/>
          <w:szCs w:val="26"/>
        </w:rPr>
        <w:tab/>
      </w:r>
      <w:r w:rsidR="008C6238">
        <w:rPr>
          <w:b/>
          <w:color w:val="000000"/>
          <w:sz w:val="26"/>
          <w:szCs w:val="26"/>
        </w:rPr>
        <w:tab/>
      </w:r>
      <w:proofErr w:type="spellStart"/>
      <w:r w:rsidR="008C6238">
        <w:rPr>
          <w:b/>
          <w:color w:val="000000"/>
          <w:sz w:val="26"/>
          <w:szCs w:val="26"/>
        </w:rPr>
        <w:t>Bên</w:t>
      </w:r>
      <w:proofErr w:type="spellEnd"/>
      <w:r w:rsidR="008C6238">
        <w:rPr>
          <w:b/>
          <w:color w:val="000000"/>
          <w:sz w:val="26"/>
          <w:szCs w:val="26"/>
        </w:rPr>
        <w:t xml:space="preserve"> B </w:t>
      </w:r>
    </w:p>
    <w:p w:rsidR="008C6238" w:rsidRDefault="008C6238" w:rsidP="008C6238">
      <w:pPr>
        <w:tabs>
          <w:tab w:val="center" w:pos="2127"/>
          <w:tab w:val="center" w:pos="7513"/>
        </w:tabs>
        <w:spacing w:before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="00DB6E6E">
        <w:rPr>
          <w:color w:val="000000"/>
          <w:sz w:val="26"/>
          <w:szCs w:val="26"/>
        </w:rPr>
        <w:tab/>
        <w:t xml:space="preserve">     </w:t>
      </w:r>
      <w:proofErr w:type="spellStart"/>
      <w:r>
        <w:rPr>
          <w:color w:val="000000"/>
          <w:sz w:val="26"/>
          <w:szCs w:val="26"/>
        </w:rPr>
        <w:t>Nhóm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trưởng</w:t>
      </w:r>
      <w:proofErr w:type="spellEnd"/>
      <w:r>
        <w:rPr>
          <w:color w:val="000000"/>
          <w:sz w:val="26"/>
          <w:szCs w:val="26"/>
        </w:rPr>
        <w:t xml:space="preserve">              </w:t>
      </w:r>
      <w:proofErr w:type="spellStart"/>
      <w:r>
        <w:rPr>
          <w:color w:val="000000"/>
          <w:sz w:val="26"/>
          <w:szCs w:val="26"/>
        </w:rPr>
        <w:t>Cán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hướng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</w:p>
    <w:p w:rsidR="008C6238" w:rsidRDefault="008C6238" w:rsidP="008C6238">
      <w:pPr>
        <w:jc w:val="both"/>
        <w:rPr>
          <w:color w:val="000000"/>
          <w:sz w:val="26"/>
          <w:szCs w:val="26"/>
        </w:rPr>
      </w:pPr>
    </w:p>
    <w:p w:rsidR="008C6238" w:rsidRDefault="008C6238" w:rsidP="008C6238">
      <w:pPr>
        <w:jc w:val="both"/>
        <w:rPr>
          <w:color w:val="000000"/>
          <w:sz w:val="26"/>
          <w:szCs w:val="26"/>
        </w:rPr>
      </w:pPr>
    </w:p>
    <w:p w:rsidR="008C6238" w:rsidRDefault="008C6238" w:rsidP="008C6238">
      <w:pPr>
        <w:jc w:val="both"/>
        <w:rPr>
          <w:ins w:id="684" w:author="Thao Pham" w:date="2018-11-01T11:41:00Z"/>
          <w:color w:val="000000"/>
          <w:sz w:val="26"/>
          <w:szCs w:val="26"/>
        </w:rPr>
      </w:pPr>
    </w:p>
    <w:p w:rsidR="00AE7392" w:rsidRDefault="00AE7392" w:rsidP="008C6238">
      <w:pPr>
        <w:jc w:val="both"/>
        <w:rPr>
          <w:color w:val="000000"/>
          <w:sz w:val="26"/>
          <w:szCs w:val="26"/>
        </w:rPr>
      </w:pPr>
    </w:p>
    <w:p w:rsidR="008C6238" w:rsidDel="004F7959" w:rsidRDefault="008C6238" w:rsidP="008C6238">
      <w:pPr>
        <w:jc w:val="both"/>
        <w:rPr>
          <w:del w:id="685" w:author="Thao Pham" w:date="2019-03-11T11:26:00Z"/>
          <w:color w:val="000000"/>
          <w:sz w:val="26"/>
          <w:szCs w:val="26"/>
        </w:rPr>
      </w:pPr>
    </w:p>
    <w:p w:rsidR="008C6238" w:rsidRDefault="009537BC" w:rsidP="008C6238">
      <w:pPr>
        <w:jc w:val="both"/>
        <w:rPr>
          <w:color w:val="000000"/>
          <w:sz w:val="26"/>
          <w:szCs w:val="26"/>
        </w:rPr>
      </w:pPr>
      <w:del w:id="686" w:author="Thao Pham" w:date="2019-03-11T11:26:00Z">
        <w:r w:rsidDel="004F7959">
          <w:rPr>
            <w:color w:val="000000"/>
            <w:sz w:val="26"/>
            <w:szCs w:val="26"/>
          </w:rPr>
          <w:delText xml:space="preserve"> </w:delText>
        </w:r>
      </w:del>
    </w:p>
    <w:p w:rsidR="0036152F" w:rsidDel="004F7959" w:rsidRDefault="008C6238" w:rsidP="008C6238">
      <w:pPr>
        <w:tabs>
          <w:tab w:val="center" w:pos="993"/>
          <w:tab w:val="center" w:pos="4536"/>
          <w:tab w:val="center" w:pos="8640"/>
        </w:tabs>
        <w:spacing w:before="80"/>
        <w:jc w:val="both"/>
        <w:rPr>
          <w:del w:id="687" w:author="Thao Pham" w:date="2019-03-11T11:26:00Z"/>
          <w:sz w:val="26"/>
          <w:szCs w:val="26"/>
        </w:rPr>
      </w:pPr>
      <w:bookmarkStart w:id="688" w:name="_1fob9te" w:colFirst="0" w:colLast="0"/>
      <w:bookmarkEnd w:id="688"/>
      <w:del w:id="689" w:author="Thao Pham" w:date="2018-11-01T11:42:00Z">
        <w:r w:rsidDel="00CE19FC">
          <w:rPr>
            <w:b/>
            <w:color w:val="000000"/>
            <w:sz w:val="26"/>
            <w:szCs w:val="26"/>
          </w:rPr>
          <w:tab/>
        </w:r>
      </w:del>
      <w:r w:rsidR="009537BC">
        <w:rPr>
          <w:b/>
          <w:color w:val="000000"/>
          <w:sz w:val="26"/>
          <w:szCs w:val="26"/>
        </w:rPr>
        <w:t xml:space="preserve"> </w:t>
      </w:r>
      <w:del w:id="690" w:author="Duyen Le Thi Minh" w:date="2018-10-31T14:50:00Z">
        <w:r w:rsidR="009537BC" w:rsidDel="00954A76">
          <w:rPr>
            <w:b/>
            <w:color w:val="000000"/>
            <w:sz w:val="26"/>
            <w:szCs w:val="26"/>
          </w:rPr>
          <w:delText xml:space="preserve">              </w:delText>
        </w:r>
      </w:del>
      <w:proofErr w:type="spellStart"/>
      <w:r>
        <w:rPr>
          <w:b/>
          <w:color w:val="000000"/>
          <w:sz w:val="26"/>
          <w:szCs w:val="26"/>
        </w:rPr>
        <w:t>Phạm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Văn</w:t>
      </w:r>
      <w:proofErr w:type="spellEnd"/>
      <w:r>
        <w:rPr>
          <w:b/>
          <w:color w:val="000000"/>
          <w:sz w:val="26"/>
          <w:szCs w:val="26"/>
        </w:rPr>
        <w:t xml:space="preserve"> Song</w:t>
      </w:r>
      <w:ins w:id="691" w:author="Thao Pham" w:date="2018-11-01T11:42:00Z">
        <w:r w:rsidR="00BA19A0">
          <w:rPr>
            <w:b/>
            <w:color w:val="000000"/>
            <w:sz w:val="26"/>
            <w:szCs w:val="26"/>
          </w:rPr>
          <w:tab/>
        </w:r>
        <w:r w:rsidR="00BA19A0">
          <w:rPr>
            <w:b/>
            <w:color w:val="000000"/>
            <w:sz w:val="26"/>
            <w:szCs w:val="26"/>
          </w:rPr>
          <w:tab/>
        </w:r>
        <w:r w:rsidR="00BA19A0">
          <w:rPr>
            <w:b/>
            <w:color w:val="000000"/>
            <w:sz w:val="26"/>
            <w:szCs w:val="26"/>
          </w:rPr>
          <w:tab/>
          <w:t xml:space="preserve">   </w:t>
        </w:r>
        <w:r w:rsidR="00CE19FC">
          <w:rPr>
            <w:b/>
            <w:color w:val="000000"/>
            <w:sz w:val="26"/>
            <w:szCs w:val="26"/>
          </w:rPr>
          <w:t xml:space="preserve">              </w:t>
        </w:r>
      </w:ins>
      <w:proofErr w:type="spellStart"/>
      <w:ins w:id="692" w:author="Thao Pham" w:date="2019-03-11T11:26:00Z">
        <w:r w:rsidR="004F7959">
          <w:rPr>
            <w:b/>
            <w:spacing w:val="-1"/>
            <w:sz w:val="26"/>
          </w:rPr>
          <w:t>Nguyễn</w:t>
        </w:r>
        <w:proofErr w:type="spellEnd"/>
        <w:r w:rsidR="004F7959">
          <w:rPr>
            <w:b/>
            <w:spacing w:val="-1"/>
            <w:sz w:val="26"/>
          </w:rPr>
          <w:t xml:space="preserve"> </w:t>
        </w:r>
        <w:proofErr w:type="spellStart"/>
        <w:r w:rsidR="004F7959">
          <w:rPr>
            <w:b/>
            <w:spacing w:val="-1"/>
            <w:sz w:val="26"/>
          </w:rPr>
          <w:t>Văn</w:t>
        </w:r>
        <w:proofErr w:type="spellEnd"/>
        <w:r w:rsidR="004F7959">
          <w:rPr>
            <w:b/>
            <w:spacing w:val="-1"/>
            <w:sz w:val="26"/>
          </w:rPr>
          <w:t xml:space="preserve"> </w:t>
        </w:r>
        <w:proofErr w:type="spellStart"/>
        <w:r w:rsidR="004F7959">
          <w:rPr>
            <w:b/>
            <w:spacing w:val="-1"/>
            <w:sz w:val="26"/>
          </w:rPr>
          <w:t>Hóa</w:t>
        </w:r>
        <w:proofErr w:type="spellEnd"/>
        <w:r w:rsidR="004F7959">
          <w:rPr>
            <w:b/>
            <w:spacing w:val="-1"/>
            <w:sz w:val="26"/>
          </w:rPr>
          <w:t xml:space="preserve"> </w:t>
        </w:r>
        <w:proofErr w:type="spellStart"/>
        <w:r w:rsidR="004F7959">
          <w:rPr>
            <w:b/>
            <w:spacing w:val="-1"/>
            <w:sz w:val="26"/>
          </w:rPr>
          <w:t>Vũ</w:t>
        </w:r>
      </w:ins>
      <w:proofErr w:type="spellEnd"/>
      <w:ins w:id="693" w:author="Thao Pham" w:date="2018-11-01T11:42:00Z">
        <w:r w:rsidR="004F7959">
          <w:rPr>
            <w:b/>
            <w:spacing w:val="-1"/>
            <w:sz w:val="26"/>
          </w:rPr>
          <w:t xml:space="preserve">    </w:t>
        </w:r>
      </w:ins>
      <w:proofErr w:type="spellStart"/>
      <w:ins w:id="694" w:author="Thao Pham" w:date="2019-03-11T11:26:00Z">
        <w:r w:rsidR="004F7959">
          <w:rPr>
            <w:b/>
            <w:spacing w:val="-1"/>
            <w:sz w:val="26"/>
          </w:rPr>
          <w:t>Võ</w:t>
        </w:r>
        <w:proofErr w:type="spellEnd"/>
        <w:r w:rsidR="004F7959">
          <w:rPr>
            <w:b/>
            <w:spacing w:val="-1"/>
            <w:sz w:val="26"/>
          </w:rPr>
          <w:t xml:space="preserve"> </w:t>
        </w:r>
        <w:proofErr w:type="spellStart"/>
        <w:r w:rsidR="004F7959">
          <w:rPr>
            <w:b/>
            <w:spacing w:val="-1"/>
            <w:sz w:val="26"/>
          </w:rPr>
          <w:t>Bích</w:t>
        </w:r>
        <w:proofErr w:type="spellEnd"/>
        <w:r w:rsidR="004F7959">
          <w:rPr>
            <w:b/>
            <w:spacing w:val="-1"/>
            <w:sz w:val="26"/>
          </w:rPr>
          <w:t xml:space="preserve"> </w:t>
        </w:r>
        <w:proofErr w:type="spellStart"/>
        <w:r w:rsidR="004F7959">
          <w:rPr>
            <w:b/>
            <w:spacing w:val="-1"/>
            <w:sz w:val="26"/>
          </w:rPr>
          <w:t>Hiển</w:t>
        </w:r>
      </w:ins>
      <w:proofErr w:type="spellEnd"/>
    </w:p>
    <w:p w:rsidR="0036152F" w:rsidDel="004F7959" w:rsidRDefault="0036152F">
      <w:pPr>
        <w:tabs>
          <w:tab w:val="center" w:pos="993"/>
          <w:tab w:val="center" w:pos="4536"/>
          <w:tab w:val="center" w:pos="8640"/>
        </w:tabs>
        <w:spacing w:before="80"/>
        <w:jc w:val="both"/>
        <w:rPr>
          <w:del w:id="695" w:author="Thao Pham" w:date="2019-03-11T11:26:00Z"/>
          <w:sz w:val="26"/>
          <w:szCs w:val="26"/>
        </w:rPr>
        <w:pPrChange w:id="696" w:author="Duyen Le Thi Minh" w:date="2018-10-31T14:49:00Z">
          <w:pPr>
            <w:jc w:val="both"/>
          </w:pPr>
        </w:pPrChange>
      </w:pPr>
    </w:p>
    <w:p w:rsidR="0036152F" w:rsidDel="00954A76" w:rsidRDefault="0036152F">
      <w:pPr>
        <w:jc w:val="both"/>
        <w:rPr>
          <w:del w:id="697" w:author="Duyen Le Thi Minh" w:date="2018-10-31T14:50:00Z"/>
          <w:sz w:val="26"/>
          <w:szCs w:val="26"/>
        </w:rPr>
      </w:pPr>
    </w:p>
    <w:p w:rsidR="0036152F" w:rsidRDefault="0036152F">
      <w:pPr>
        <w:jc w:val="both"/>
        <w:rPr>
          <w:sz w:val="26"/>
          <w:szCs w:val="26"/>
        </w:rPr>
      </w:pPr>
    </w:p>
    <w:sectPr w:rsidR="0036152F" w:rsidSect="00037310">
      <w:headerReference w:type="default" r:id="rId7"/>
      <w:footerReference w:type="default" r:id="rId8"/>
      <w:pgSz w:w="11909" w:h="16834" w:code="9"/>
      <w:pgMar w:top="1008" w:right="1277" w:bottom="864" w:left="1560" w:header="720" w:footer="576" w:gutter="0"/>
      <w:pgNumType w:start="1"/>
      <w:cols w:space="720"/>
      <w:docGrid w:linePitch="326"/>
      <w:sectPrChange w:id="698" w:author="Thao Pham" w:date="2018-11-01T11:41:00Z">
        <w:sectPr w:rsidR="0036152F" w:rsidSect="00037310">
          <w:pgMar w:top="1008" w:right="1277" w:bottom="864" w:left="2127" w:header="720" w:footer="576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FDA" w:rsidRDefault="00B94FDA">
      <w:r>
        <w:separator/>
      </w:r>
    </w:p>
  </w:endnote>
  <w:endnote w:type="continuationSeparator" w:id="0">
    <w:p w:rsidR="00B94FDA" w:rsidRDefault="00B94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445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42A" w:rsidRDefault="00D94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2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442A" w:rsidRDefault="00D9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FDA" w:rsidRDefault="00B94FDA">
      <w:r>
        <w:separator/>
      </w:r>
    </w:p>
  </w:footnote>
  <w:footnote w:type="continuationSeparator" w:id="0">
    <w:p w:rsidR="00B94FDA" w:rsidRDefault="00B94F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42A" w:rsidRDefault="00D944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301B"/>
    <w:multiLevelType w:val="hybridMultilevel"/>
    <w:tmpl w:val="7A22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53C29"/>
    <w:multiLevelType w:val="multilevel"/>
    <w:tmpl w:val="43E4147C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ao Pham">
    <w15:presenceInfo w15:providerId="None" w15:userId="Thao Pham"/>
  </w15:person>
  <w15:person w15:author="Duyen Le Thi Minh">
    <w15:presenceInfo w15:providerId="None" w15:userId="Duyen Le Thi Minh"/>
  </w15:person>
  <w15:person w15:author="Windows User">
    <w15:presenceInfo w15:providerId="None" w15:userId="Windows User"/>
  </w15:person>
  <w15:person w15:author="Big Boy">
    <w15:presenceInfo w15:providerId="None" w15:userId="Big Bo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2F"/>
    <w:rsid w:val="00010602"/>
    <w:rsid w:val="00037310"/>
    <w:rsid w:val="0004118F"/>
    <w:rsid w:val="00060DB9"/>
    <w:rsid w:val="000737F3"/>
    <w:rsid w:val="00075BBA"/>
    <w:rsid w:val="00076878"/>
    <w:rsid w:val="000B1343"/>
    <w:rsid w:val="000D4B01"/>
    <w:rsid w:val="000E0F25"/>
    <w:rsid w:val="000E11F7"/>
    <w:rsid w:val="0012372C"/>
    <w:rsid w:val="0013350B"/>
    <w:rsid w:val="00141E50"/>
    <w:rsid w:val="001708E5"/>
    <w:rsid w:val="001B4B7F"/>
    <w:rsid w:val="001E54DF"/>
    <w:rsid w:val="001F265D"/>
    <w:rsid w:val="0020065C"/>
    <w:rsid w:val="0021551E"/>
    <w:rsid w:val="002240EF"/>
    <w:rsid w:val="0022642B"/>
    <w:rsid w:val="00240005"/>
    <w:rsid w:val="00260D38"/>
    <w:rsid w:val="002A13D0"/>
    <w:rsid w:val="002B0279"/>
    <w:rsid w:val="002B1A66"/>
    <w:rsid w:val="002D6F45"/>
    <w:rsid w:val="00300BFF"/>
    <w:rsid w:val="00313D4D"/>
    <w:rsid w:val="00315D78"/>
    <w:rsid w:val="0036152F"/>
    <w:rsid w:val="003915A6"/>
    <w:rsid w:val="00396210"/>
    <w:rsid w:val="003B4751"/>
    <w:rsid w:val="003B7121"/>
    <w:rsid w:val="003C4083"/>
    <w:rsid w:val="003C7AC3"/>
    <w:rsid w:val="003D70E5"/>
    <w:rsid w:val="003F2AF8"/>
    <w:rsid w:val="00423BC3"/>
    <w:rsid w:val="004776E6"/>
    <w:rsid w:val="004B5F81"/>
    <w:rsid w:val="004D541C"/>
    <w:rsid w:val="004F58D6"/>
    <w:rsid w:val="004F693A"/>
    <w:rsid w:val="004F7959"/>
    <w:rsid w:val="00571B3F"/>
    <w:rsid w:val="00572CA7"/>
    <w:rsid w:val="00576893"/>
    <w:rsid w:val="005C43AB"/>
    <w:rsid w:val="005E4AB9"/>
    <w:rsid w:val="005F5B5D"/>
    <w:rsid w:val="00603B7A"/>
    <w:rsid w:val="00642D45"/>
    <w:rsid w:val="00644D5E"/>
    <w:rsid w:val="00697840"/>
    <w:rsid w:val="006C6DDD"/>
    <w:rsid w:val="00704E09"/>
    <w:rsid w:val="007140CF"/>
    <w:rsid w:val="0076777A"/>
    <w:rsid w:val="007B0A70"/>
    <w:rsid w:val="007D7C1C"/>
    <w:rsid w:val="0081509B"/>
    <w:rsid w:val="008878CB"/>
    <w:rsid w:val="00890817"/>
    <w:rsid w:val="008A11FE"/>
    <w:rsid w:val="008C6238"/>
    <w:rsid w:val="008E18A9"/>
    <w:rsid w:val="008E464D"/>
    <w:rsid w:val="008E6E01"/>
    <w:rsid w:val="0092014E"/>
    <w:rsid w:val="009252AB"/>
    <w:rsid w:val="009265E5"/>
    <w:rsid w:val="00930814"/>
    <w:rsid w:val="0093628F"/>
    <w:rsid w:val="009537BC"/>
    <w:rsid w:val="00954A76"/>
    <w:rsid w:val="00971C7E"/>
    <w:rsid w:val="009E3FCD"/>
    <w:rsid w:val="009E53A9"/>
    <w:rsid w:val="009F1F4B"/>
    <w:rsid w:val="009F536F"/>
    <w:rsid w:val="00A23345"/>
    <w:rsid w:val="00AA07E8"/>
    <w:rsid w:val="00AC73D7"/>
    <w:rsid w:val="00AD0C94"/>
    <w:rsid w:val="00AE7392"/>
    <w:rsid w:val="00B0369E"/>
    <w:rsid w:val="00B27AB4"/>
    <w:rsid w:val="00B536C3"/>
    <w:rsid w:val="00B94FDA"/>
    <w:rsid w:val="00B97EA6"/>
    <w:rsid w:val="00BA19A0"/>
    <w:rsid w:val="00C37E96"/>
    <w:rsid w:val="00C45328"/>
    <w:rsid w:val="00C46650"/>
    <w:rsid w:val="00C56012"/>
    <w:rsid w:val="00C64C88"/>
    <w:rsid w:val="00C80052"/>
    <w:rsid w:val="00C93B26"/>
    <w:rsid w:val="00CA7E2A"/>
    <w:rsid w:val="00CB1AF4"/>
    <w:rsid w:val="00CE19FC"/>
    <w:rsid w:val="00CE3C57"/>
    <w:rsid w:val="00CF1E79"/>
    <w:rsid w:val="00D017FB"/>
    <w:rsid w:val="00D03D74"/>
    <w:rsid w:val="00D10A8D"/>
    <w:rsid w:val="00D50FD0"/>
    <w:rsid w:val="00D615C7"/>
    <w:rsid w:val="00D9442A"/>
    <w:rsid w:val="00DA50E6"/>
    <w:rsid w:val="00DA5104"/>
    <w:rsid w:val="00DA52F0"/>
    <w:rsid w:val="00DB6E6E"/>
    <w:rsid w:val="00DE498B"/>
    <w:rsid w:val="00DE4D94"/>
    <w:rsid w:val="00DE532D"/>
    <w:rsid w:val="00DF5F0A"/>
    <w:rsid w:val="00E22F18"/>
    <w:rsid w:val="00E261D4"/>
    <w:rsid w:val="00E6402C"/>
    <w:rsid w:val="00EA5FF6"/>
    <w:rsid w:val="00F053CB"/>
    <w:rsid w:val="00F20AA7"/>
    <w:rsid w:val="00F409B1"/>
    <w:rsid w:val="00F54BC8"/>
    <w:rsid w:val="00F764BC"/>
    <w:rsid w:val="00F8701C"/>
    <w:rsid w:val="00FC28BE"/>
    <w:rsid w:val="00FF4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7AB3"/>
  <w15:docId w15:val="{0DCC23CA-5278-4846-9C95-B5EA210B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777A"/>
  </w:style>
  <w:style w:type="paragraph" w:styleId="Heading1">
    <w:name w:val="heading 1"/>
    <w:basedOn w:val="Normal"/>
    <w:next w:val="Normal"/>
    <w:rsid w:val="0076777A"/>
    <w:pPr>
      <w:keepNext/>
      <w:keepLines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76777A"/>
    <w:pPr>
      <w:keepNext/>
      <w:keepLines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76777A"/>
    <w:pPr>
      <w:keepNext/>
      <w:keepLines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76777A"/>
    <w:pPr>
      <w:keepNext/>
      <w:keepLines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rsid w:val="0076777A"/>
    <w:pPr>
      <w:keepNext/>
      <w:keepLines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rsid w:val="0076777A"/>
    <w:pPr>
      <w:keepNext/>
      <w:keepLines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6777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677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777A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1A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AF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58D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F5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A70"/>
  </w:style>
  <w:style w:type="paragraph" w:styleId="Footer">
    <w:name w:val="footer"/>
    <w:basedOn w:val="Normal"/>
    <w:link w:val="FooterChar"/>
    <w:uiPriority w:val="99"/>
    <w:unhideWhenUsed/>
    <w:rsid w:val="007B0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A70"/>
  </w:style>
  <w:style w:type="paragraph" w:styleId="ListParagraph">
    <w:name w:val="List Paragraph"/>
    <w:basedOn w:val="Normal"/>
    <w:uiPriority w:val="34"/>
    <w:qFormat/>
    <w:rsid w:val="00DE498B"/>
    <w:pPr>
      <w:ind w:left="720"/>
      <w:contextualSpacing/>
    </w:pPr>
  </w:style>
  <w:style w:type="paragraph" w:styleId="Revision">
    <w:name w:val="Revision"/>
    <w:hidden/>
    <w:uiPriority w:val="99"/>
    <w:semiHidden/>
    <w:rsid w:val="00240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Hoai.NT</dc:creator>
  <cp:lastModifiedBy>Big Boy</cp:lastModifiedBy>
  <cp:revision>6</cp:revision>
  <cp:lastPrinted>2018-11-01T04:57:00Z</cp:lastPrinted>
  <dcterms:created xsi:type="dcterms:W3CDTF">2019-03-11T08:04:00Z</dcterms:created>
  <dcterms:modified xsi:type="dcterms:W3CDTF">2019-03-12T12:02:00Z</dcterms:modified>
</cp:coreProperties>
</file>